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4F620" w14:textId="40C6F736" w:rsidR="00951869" w:rsidRDefault="00951869" w:rsidP="00D42A23">
      <w:pPr>
        <w:spacing w:line="360" w:lineRule="auto"/>
        <w:rPr>
          <w:rFonts w:cs="Times New Roman"/>
          <w:bCs/>
          <w:lang w:eastAsia="zh-CN"/>
        </w:rPr>
      </w:pPr>
      <w:r w:rsidRPr="00951869">
        <w:rPr>
          <w:rFonts w:cs="Times New Roman"/>
          <w:b/>
          <w:lang w:eastAsia="zh-CN"/>
        </w:rPr>
        <w:t>Title</w:t>
      </w:r>
      <w:r>
        <w:rPr>
          <w:rFonts w:cs="Times New Roman"/>
          <w:bCs/>
          <w:lang w:eastAsia="zh-CN"/>
        </w:rPr>
        <w:t xml:space="preserve">: </w:t>
      </w:r>
      <w:r w:rsidR="00397EEE">
        <w:rPr>
          <w:rFonts w:cs="Times New Roman"/>
          <w:bCs/>
          <w:lang w:eastAsia="zh-CN"/>
        </w:rPr>
        <w:t>A randomized algorithm with controlled privacy leaking for identifying</w:t>
      </w:r>
      <w:r>
        <w:rPr>
          <w:rFonts w:cs="Times New Roman"/>
          <w:bCs/>
          <w:lang w:eastAsia="zh-CN"/>
        </w:rPr>
        <w:t xml:space="preserve"> overlapping relative across cohorts</w:t>
      </w:r>
    </w:p>
    <w:p w14:paraId="05077339" w14:textId="6303D5D3" w:rsidR="00951869" w:rsidRDefault="00951869" w:rsidP="00D42A23">
      <w:pPr>
        <w:spacing w:line="360" w:lineRule="auto"/>
        <w:rPr>
          <w:rFonts w:cs="Times New Roman"/>
          <w:bCs/>
          <w:lang w:eastAsia="zh-CN"/>
        </w:rPr>
      </w:pPr>
    </w:p>
    <w:p w14:paraId="252EF55E" w14:textId="45025DF3" w:rsidR="00951869" w:rsidRDefault="00951869" w:rsidP="00D42A23">
      <w:pPr>
        <w:spacing w:line="360" w:lineRule="auto"/>
        <w:rPr>
          <w:rFonts w:cs="Times New Roman"/>
          <w:bCs/>
          <w:lang w:eastAsia="zh-CN"/>
        </w:rPr>
      </w:pPr>
      <w:r w:rsidRPr="00951869">
        <w:rPr>
          <w:rFonts w:cs="Times New Roman"/>
          <w:b/>
          <w:lang w:eastAsia="zh-CN"/>
        </w:rPr>
        <w:t>Motivation</w:t>
      </w:r>
      <w:r>
        <w:rPr>
          <w:rFonts w:cs="Times New Roman"/>
          <w:bCs/>
          <w:lang w:eastAsia="zh-CN"/>
        </w:rPr>
        <w:t xml:space="preserve">: More and more individuals are sequenced and deposited into various datasets. Due to ethical restraint, it is not allowed to </w:t>
      </w:r>
      <w:r w:rsidR="005068D5">
        <w:rPr>
          <w:rFonts w:cs="Times New Roman"/>
          <w:bCs/>
          <w:lang w:eastAsia="zh-CN"/>
        </w:rPr>
        <w:t>directly access individual information, including genotypic information, across datasets, but in practice, many studies requires knowledge of how samples, or their relative, are included in another datasets.</w:t>
      </w:r>
    </w:p>
    <w:p w14:paraId="23F9E7DF" w14:textId="77777777" w:rsidR="005068D5" w:rsidRDefault="005068D5" w:rsidP="00D42A23">
      <w:pPr>
        <w:spacing w:line="360" w:lineRule="auto"/>
        <w:rPr>
          <w:rFonts w:cs="Times New Roman"/>
          <w:b/>
          <w:lang w:eastAsia="zh-CN"/>
        </w:rPr>
      </w:pPr>
    </w:p>
    <w:p w14:paraId="06DAFE49" w14:textId="2093ADFC" w:rsidR="005068D5" w:rsidRDefault="005068D5" w:rsidP="00D42A23">
      <w:pPr>
        <w:spacing w:line="360" w:lineRule="auto"/>
        <w:rPr>
          <w:rFonts w:cs="Times New Roman"/>
          <w:bCs/>
          <w:lang w:eastAsia="zh-CN"/>
        </w:rPr>
      </w:pPr>
      <w:r w:rsidRPr="005068D5">
        <w:rPr>
          <w:rFonts w:cs="Times New Roman"/>
          <w:b/>
          <w:lang w:eastAsia="zh-CN"/>
        </w:rPr>
        <w:t>Results</w:t>
      </w:r>
      <w:r>
        <w:rPr>
          <w:rFonts w:cs="Times New Roman"/>
          <w:bCs/>
          <w:lang w:eastAsia="zh-CN"/>
        </w:rPr>
        <w:t xml:space="preserve">: using randomized algorithm, we presented an cryptographic solution for detecting overlapping samples/relatives across the cohorts with little compromise of individual privacy. We investigate </w:t>
      </w:r>
      <w:proofErr w:type="spellStart"/>
      <w:r>
        <w:rPr>
          <w:rFonts w:cs="Times New Roman"/>
          <w:bCs/>
          <w:lang w:eastAsia="zh-CN"/>
        </w:rPr>
        <w:t>i</w:t>
      </w:r>
      <w:proofErr w:type="spellEnd"/>
      <w:r>
        <w:rPr>
          <w:rFonts w:cs="Times New Roman"/>
          <w:bCs/>
          <w:lang w:eastAsia="zh-CN"/>
        </w:rPr>
        <w:t>) the requirement of iteration for randomization and the compromise of privacy; ii) the choice of optimal SNP markers, in particular in the presence of multi-ethnicity. We demonstrated its application of the randomized algorithm in UKB for detecting first-degree relatives.</w:t>
      </w:r>
    </w:p>
    <w:p w14:paraId="524A9DFF" w14:textId="77777777" w:rsidR="005068D5" w:rsidRDefault="005068D5" w:rsidP="00D42A23">
      <w:pPr>
        <w:spacing w:line="360" w:lineRule="auto"/>
        <w:rPr>
          <w:rFonts w:cs="Times New Roman"/>
          <w:bCs/>
          <w:lang w:eastAsia="zh-CN"/>
        </w:rPr>
      </w:pPr>
    </w:p>
    <w:p w14:paraId="0AD51CFC" w14:textId="0FF81CC7" w:rsidR="00951869" w:rsidRDefault="00951869">
      <w:pPr>
        <w:rPr>
          <w:rFonts w:cs="Times New Roman"/>
          <w:bCs/>
          <w:lang w:eastAsia="zh-CN"/>
        </w:rPr>
      </w:pPr>
      <w:r>
        <w:rPr>
          <w:rFonts w:cs="Times New Roman"/>
          <w:bCs/>
          <w:lang w:eastAsia="zh-CN"/>
        </w:rPr>
        <w:br w:type="page"/>
      </w:r>
    </w:p>
    <w:p w14:paraId="3C74C1BB" w14:textId="77777777" w:rsidR="00951869" w:rsidRDefault="00951869" w:rsidP="00D42A23">
      <w:pPr>
        <w:spacing w:line="360" w:lineRule="auto"/>
        <w:rPr>
          <w:rFonts w:cs="Times New Roman"/>
          <w:bCs/>
          <w:lang w:eastAsia="zh-CN"/>
        </w:rPr>
      </w:pPr>
    </w:p>
    <w:p w14:paraId="4FEA59F8" w14:textId="761E5749" w:rsidR="00D42A23" w:rsidRPr="00D42A23" w:rsidRDefault="00D42A23" w:rsidP="00D42A23">
      <w:pPr>
        <w:spacing w:line="360" w:lineRule="auto"/>
        <w:rPr>
          <w:rFonts w:cs="Times New Roman"/>
          <w:bCs/>
          <w:lang w:eastAsia="zh-CN"/>
        </w:rPr>
      </w:pPr>
      <w:r w:rsidRPr="00D42A23">
        <w:rPr>
          <w:rFonts w:cs="Times New Roman"/>
          <w:bCs/>
          <w:lang w:eastAsia="zh-CN"/>
        </w:rPr>
        <w:t xml:space="preserve">The </w:t>
      </w:r>
      <w:r>
        <w:rPr>
          <w:rFonts w:cs="Times New Roman"/>
          <w:bCs/>
          <w:lang w:eastAsia="zh-CN"/>
        </w:rPr>
        <w:t>general idea of</w:t>
      </w:r>
      <w:r w:rsidR="0048588B">
        <w:rPr>
          <w:rFonts w:cs="Times New Roman"/>
          <w:bCs/>
          <w:lang w:eastAsia="zh-CN"/>
        </w:rPr>
        <w:t xml:space="preserve"> using randomness</w:t>
      </w:r>
      <w:r>
        <w:rPr>
          <w:rFonts w:cs="Times New Roman"/>
          <w:bCs/>
          <w:lang w:eastAsia="zh-CN"/>
        </w:rPr>
        <w:t xml:space="preserve"> </w:t>
      </w:r>
      <w:r w:rsidR="0048588B">
        <w:rPr>
          <w:rFonts w:cs="Times New Roman"/>
          <w:bCs/>
          <w:lang w:eastAsia="zh-CN"/>
        </w:rPr>
        <w:t xml:space="preserve">in </w:t>
      </w:r>
      <w:r>
        <w:rPr>
          <w:rFonts w:cs="Times New Roman"/>
          <w:bCs/>
          <w:lang w:eastAsia="zh-CN"/>
        </w:rPr>
        <w:t>this study falls in randomized matrix theory and applications</w:t>
      </w:r>
      <w:r>
        <w:rPr>
          <w:rFonts w:cs="Times New Roman"/>
          <w:bCs/>
          <w:lang w:eastAsia="zh-CN"/>
        </w:rPr>
        <w:fldChar w:fldCharType="begin" w:fldLock="1"/>
      </w:r>
      <w:r w:rsidR="0048588B">
        <w:rPr>
          <w:rFonts w:cs="Times New Roman"/>
          <w:bCs/>
          <w:lang w:eastAsia="zh-CN"/>
        </w:rPr>
        <w:instrText>ADDIN CSL_CITATION {"citationItems":[{"id":"ITEM-1","itemData":{"DOI":"10.1137/090771806","ISSN":"00361445","abstract":"Low-rank matrix approximations, such as the truncated singular value decomposition and the rank-revealing QR decomposition, play a central role in data analysis and scientific computing. This work surveys and extends recent research which demonstrates that randomization offers a powerful tool for performing low-rank matrix approximation. These techniques exploit modern computational architectures more fully than classical methods and open the possibility of dealing with truly massive data sets. This paper presents a modular framework for constructing randomized algorithms that compute partial matrix decompositions. These methods use random sampling to identify a subspace that captures most of the action of a matrix. The input matrix is then compressed-either explicitly or implicitly-to this subspace, and the reduced matrix is manipulated deterministically to obtain the desired low-rank factorization. In many cases, this approach beats its classical competitors in terms of accuracy, robustness, and/or speed. These claims are supported by extensive numerical experiments and a detailed error analysis. The specific benefits of randomized techniques depend on the computational environment. Consider the model problem of finding the k dominant components of the singular value decomposition of an m × n matrix. (i) For a dense input matrix, randomized algorithms require O(mn log(k)) floating-point operations (flops) in contrast to O(mnk) for classical algorithms. (ii) For a sparse input matrix, the flop count matches classical Krylov subspace methods, but the randomized approach is more robust and can easily be reorganized to exploit multiprocessor architectures. (iii) For a matrix that is too large to fit in fast memory, the randomized techniques require only a constant number of passes over the data, as opposed to O(k) passes for classical algorithms. In fact, it is sometimes possible to perform matrix approximation with a single pass over the data. © 2011 Society for Industrial and Applied Mathematics.","author":[{"dropping-particle":"","family":"Halko","given":"N.","non-dropping-particle":"","parse-names":false,"suffix":""},{"dropping-particle":"","family":"Martinsson","given":"P. G.","non-dropping-particle":"","parse-names":false,"suffix":""},{"dropping-particle":"","family":"Tropp","given":"J. A.","non-dropping-particle":"","parse-names":false,"suffix":""}],"container-title":"SIAM Review","id":"ITEM-1","issue":"2","issued":{"date-parts":[["2011"]]},"page":"217-288","title":"Finding structure with randomness: Probabilistic algorithms for constructing approximate matrix decompositions","type":"article-journal","volume":"53"},"uris":["http://www.mendeley.com/documents/?uuid=4271a007-d454-48d0-9ac9-02f86bdd7ad0"]}],"mendeley":{"formattedCitation":"&lt;sup&gt;1&lt;/sup&gt;","plainTextFormattedCitation":"1","previouslyFormattedCitation":"&lt;sup&gt;1&lt;/sup&gt;"},"properties":{"noteIndex":0},"schema":"https://github.com/citation-style-language/schema/raw/master/csl-citation.json"}</w:instrText>
      </w:r>
      <w:r>
        <w:rPr>
          <w:rFonts w:cs="Times New Roman"/>
          <w:bCs/>
          <w:lang w:eastAsia="zh-CN"/>
        </w:rPr>
        <w:fldChar w:fldCharType="separate"/>
      </w:r>
      <w:r w:rsidRPr="00D42A23">
        <w:rPr>
          <w:rFonts w:cs="Times New Roman"/>
          <w:bCs/>
          <w:noProof/>
          <w:vertAlign w:val="superscript"/>
          <w:lang w:eastAsia="zh-CN"/>
        </w:rPr>
        <w:t>1</w:t>
      </w:r>
      <w:r>
        <w:rPr>
          <w:rFonts w:cs="Times New Roman"/>
          <w:bCs/>
          <w:lang w:eastAsia="zh-CN"/>
        </w:rPr>
        <w:fldChar w:fldCharType="end"/>
      </w:r>
      <w:r>
        <w:rPr>
          <w:rFonts w:cs="Times New Roman"/>
          <w:bCs/>
          <w:lang w:eastAsia="zh-CN"/>
        </w:rPr>
        <w:t>.</w:t>
      </w:r>
    </w:p>
    <w:p w14:paraId="38F02F67" w14:textId="77777777" w:rsidR="00D42A23" w:rsidRDefault="00D42A23" w:rsidP="00FF03A3">
      <w:pPr>
        <w:spacing w:line="360" w:lineRule="auto"/>
        <w:rPr>
          <w:rFonts w:cs="Times New Roman"/>
          <w:b/>
          <w:lang w:eastAsia="zh-CN"/>
        </w:rPr>
      </w:pPr>
    </w:p>
    <w:p w14:paraId="04182B3F" w14:textId="27210602" w:rsidR="0086431D" w:rsidRDefault="0086431D" w:rsidP="00FF03A3">
      <w:pPr>
        <w:spacing w:line="360" w:lineRule="auto"/>
        <w:rPr>
          <w:rFonts w:cs="Times New Roman"/>
          <w:b/>
          <w:lang w:eastAsia="zh-CN"/>
        </w:rPr>
      </w:pPr>
      <w:r>
        <w:rPr>
          <w:rFonts w:cs="Times New Roman"/>
          <w:b/>
          <w:lang w:eastAsia="zh-CN"/>
        </w:rPr>
        <w:t>Key elements:</w:t>
      </w:r>
    </w:p>
    <w:p w14:paraId="63F29AC6" w14:textId="29277ECF" w:rsidR="0086431D" w:rsidRDefault="005E077C" w:rsidP="00FF03A3">
      <w:pPr>
        <w:spacing w:line="360" w:lineRule="auto"/>
        <w:rPr>
          <w:rFonts w:cs="Times New Roman"/>
          <w:bCs/>
          <w:lang w:eastAsia="zh-CN"/>
        </w:rPr>
      </w:pPr>
      <m:oMath>
        <m:sSub>
          <m:sSubPr>
            <m:ctrlPr>
              <w:rPr>
                <w:rFonts w:ascii="Cambria Math" w:hAnsi="Cambria Math" w:cs="Times New Roman"/>
                <w:b/>
                <w:i/>
                <w:lang w:eastAsia="zh-CN"/>
              </w:rPr>
            </m:ctrlPr>
          </m:sSubPr>
          <m:e>
            <m:r>
              <m:rPr>
                <m:sty m:val="bi"/>
              </m:rPr>
              <w:rPr>
                <w:rFonts w:ascii="Cambria Math" w:hAnsi="Cambria Math" w:cs="Times New Roman"/>
                <w:lang w:eastAsia="zh-CN"/>
              </w:rPr>
              <m:t>X</m:t>
            </m:r>
          </m:e>
          <m:sub>
            <m:r>
              <w:rPr>
                <w:rFonts w:ascii="Cambria Math" w:hAnsi="Cambria Math" w:cs="Times New Roman"/>
                <w:lang w:eastAsia="zh-CN"/>
              </w:rPr>
              <m:t>i</m:t>
            </m:r>
          </m:sub>
        </m:sSub>
      </m:oMath>
      <w:r w:rsidR="0086431D" w:rsidRPr="0086431D">
        <w:rPr>
          <w:rFonts w:cs="Times New Roman"/>
          <w:bCs/>
          <w:lang w:eastAsia="zh-CN"/>
        </w:rPr>
        <w:t>,</w:t>
      </w:r>
      <w:r w:rsidR="0086431D">
        <w:rPr>
          <w:rFonts w:cs="Times New Roman"/>
          <w:b/>
          <w:lang w:eastAsia="zh-CN"/>
        </w:rPr>
        <w:t xml:space="preserve"> </w:t>
      </w:r>
      <w:r w:rsidR="0086431D" w:rsidRPr="0086431D">
        <w:rPr>
          <w:rFonts w:cs="Times New Roman"/>
          <w:bCs/>
          <w:lang w:eastAsia="zh-CN"/>
        </w:rPr>
        <w:t xml:space="preserve">the </w:t>
      </w:r>
      <m:oMath>
        <m:sSub>
          <m:sSubPr>
            <m:ctrlPr>
              <w:rPr>
                <w:rFonts w:ascii="Cambria Math" w:hAnsi="Cambria Math" w:cs="Times New Roman"/>
                <w:bCs/>
                <w:i/>
                <w:lang w:eastAsia="zh-CN"/>
              </w:rPr>
            </m:ctrlPr>
          </m:sSubPr>
          <m:e>
            <m:r>
              <w:rPr>
                <w:rFonts w:ascii="Cambria Math" w:hAnsi="Cambria Math" w:cs="Times New Roman"/>
                <w:lang w:eastAsia="zh-CN"/>
              </w:rPr>
              <m:t>n</m:t>
            </m:r>
          </m:e>
          <m:sub>
            <m:r>
              <w:rPr>
                <w:rFonts w:ascii="Cambria Math" w:hAnsi="Cambria Math" w:cs="Times New Roman"/>
                <w:lang w:eastAsia="zh-CN"/>
              </w:rPr>
              <m:t>i</m:t>
            </m:r>
          </m:sub>
        </m:sSub>
        <m:r>
          <w:rPr>
            <w:rFonts w:ascii="Cambria Math" w:hAnsi="Cambria Math" w:cs="Times New Roman"/>
            <w:lang w:eastAsia="zh-CN"/>
          </w:rPr>
          <m:t>×m</m:t>
        </m:r>
      </m:oMath>
      <w:r w:rsidR="0086431D" w:rsidRPr="0086431D">
        <w:rPr>
          <w:rFonts w:cs="Times New Roman"/>
          <w:bCs/>
          <w:lang w:eastAsia="zh-CN"/>
        </w:rPr>
        <w:t xml:space="preserve"> genotype matrix</w:t>
      </w:r>
      <w:r w:rsidR="0086431D">
        <w:rPr>
          <w:rFonts w:cs="Times New Roman"/>
          <w:bCs/>
          <w:lang w:eastAsia="zh-CN"/>
        </w:rPr>
        <w:t xml:space="preserve"> for the </w:t>
      </w:r>
      <m:oMath>
        <m:sSup>
          <m:sSupPr>
            <m:ctrlPr>
              <w:rPr>
                <w:rFonts w:ascii="Cambria Math" w:hAnsi="Cambria Math" w:cs="Times New Roman"/>
                <w:bCs/>
                <w:i/>
                <w:lang w:eastAsia="zh-CN"/>
              </w:rPr>
            </m:ctrlPr>
          </m:sSupPr>
          <m:e>
            <m:r>
              <w:rPr>
                <w:rFonts w:ascii="Cambria Math" w:hAnsi="Cambria Math" w:cs="Times New Roman"/>
                <w:lang w:eastAsia="zh-CN"/>
              </w:rPr>
              <m:t>i</m:t>
            </m:r>
          </m:e>
          <m:sup>
            <m:r>
              <w:rPr>
                <w:rFonts w:ascii="Cambria Math" w:hAnsi="Cambria Math" w:cs="Times New Roman"/>
                <w:lang w:eastAsia="zh-CN"/>
              </w:rPr>
              <m:t>th</m:t>
            </m:r>
          </m:sup>
        </m:sSup>
      </m:oMath>
      <w:r w:rsidR="0086431D">
        <w:rPr>
          <w:rFonts w:cs="Times New Roman"/>
          <w:bCs/>
          <w:lang w:eastAsia="zh-CN"/>
        </w:rPr>
        <w:t xml:space="preserve"> cohort.</w:t>
      </w:r>
    </w:p>
    <w:p w14:paraId="6B38911B" w14:textId="6CCFBF1E" w:rsidR="0086431D" w:rsidRDefault="0086431D" w:rsidP="00FF03A3">
      <w:pPr>
        <w:spacing w:line="360" w:lineRule="auto"/>
        <w:rPr>
          <w:rFonts w:cs="Times New Roman"/>
          <w:bCs/>
          <w:lang w:eastAsia="zh-CN"/>
        </w:rPr>
      </w:pPr>
      <m:oMath>
        <m:r>
          <m:rPr>
            <m:sty m:val="bi"/>
          </m:rPr>
          <w:rPr>
            <w:rFonts w:ascii="Cambria Math" w:hAnsi="Cambria Math" w:cs="Times New Roman"/>
            <w:lang w:eastAsia="zh-CN"/>
          </w:rPr>
          <m:t>G</m:t>
        </m:r>
      </m:oMath>
      <w:r w:rsidRPr="0086431D">
        <w:rPr>
          <w:rFonts w:cs="Times New Roman"/>
          <w:bCs/>
          <w:lang w:eastAsia="zh-CN"/>
        </w:rPr>
        <w:t>,</w:t>
      </w:r>
      <w:r>
        <w:rPr>
          <w:rFonts w:cs="Times New Roman"/>
          <w:bCs/>
          <w:lang w:eastAsia="zh-CN"/>
        </w:rPr>
        <w:t xml:space="preserve"> the relationship matrix</w:t>
      </w:r>
    </w:p>
    <w:p w14:paraId="78E3C1A7" w14:textId="0A7D663C" w:rsidR="0086431D" w:rsidRDefault="00D42A23" w:rsidP="00FF03A3">
      <w:pPr>
        <w:spacing w:line="360" w:lineRule="auto"/>
        <w:rPr>
          <w:rFonts w:cs="Times New Roman"/>
          <w:b/>
          <w:lang w:eastAsia="zh-CN"/>
        </w:rPr>
      </w:pPr>
      <m:oMath>
        <m:r>
          <m:rPr>
            <m:sty m:val="bi"/>
          </m:rPr>
          <w:rPr>
            <w:rFonts w:ascii="Cambria Math" w:hAnsi="Cambria Math" w:cs="Times New Roman"/>
            <w:lang w:eastAsia="zh-CN"/>
          </w:rPr>
          <m:t>S</m:t>
        </m:r>
      </m:oMath>
      <w:r w:rsidR="006774EF" w:rsidRPr="006774EF">
        <w:rPr>
          <w:rFonts w:cs="Times New Roman"/>
          <w:bCs/>
          <w:lang w:eastAsia="zh-CN"/>
        </w:rPr>
        <w:t>,</w:t>
      </w:r>
      <w:r w:rsidR="006774EF">
        <w:rPr>
          <w:rFonts w:cs="Times New Roman"/>
          <w:b/>
          <w:lang w:eastAsia="zh-CN"/>
        </w:rPr>
        <w:t xml:space="preserve"> </w:t>
      </w:r>
      <w:r w:rsidR="006774EF" w:rsidRPr="006774EF">
        <w:rPr>
          <w:rFonts w:cs="Times New Roman"/>
          <w:bCs/>
          <w:lang w:eastAsia="zh-CN"/>
        </w:rPr>
        <w:t>the</w:t>
      </w:r>
      <w:r w:rsidR="006774EF">
        <w:rPr>
          <w:rFonts w:cs="Times New Roman"/>
          <w:bCs/>
          <w:lang w:eastAsia="zh-CN"/>
        </w:rPr>
        <w:t xml:space="preserve"> </w:t>
      </w:r>
      <m:oMath>
        <m:r>
          <w:rPr>
            <w:rFonts w:ascii="Cambria Math" w:hAnsi="Cambria Math" w:cs="Times New Roman"/>
            <w:lang w:eastAsia="zh-CN"/>
          </w:rPr>
          <m:t>k×m</m:t>
        </m:r>
      </m:oMath>
      <w:r w:rsidR="006774EF" w:rsidRPr="006774EF">
        <w:rPr>
          <w:rFonts w:cs="Times New Roman"/>
          <w:bCs/>
          <w:lang w:eastAsia="zh-CN"/>
        </w:rPr>
        <w:t xml:space="preserve"> </w:t>
      </w:r>
      <w:r w:rsidR="006774EF">
        <w:rPr>
          <w:rFonts w:cs="Times New Roman"/>
          <w:bCs/>
          <w:lang w:eastAsia="zh-CN"/>
        </w:rPr>
        <w:t>orthonormal matrix for</w:t>
      </w:r>
    </w:p>
    <w:p w14:paraId="13F05E82" w14:textId="518AB3EB" w:rsidR="0086431D" w:rsidRDefault="005E077C" w:rsidP="00FF03A3">
      <w:pPr>
        <w:spacing w:line="360" w:lineRule="auto"/>
        <w:rPr>
          <w:rFonts w:cs="Times New Roman"/>
          <w:b/>
          <w:lang w:eastAsia="zh-CN"/>
        </w:rPr>
      </w:pPr>
      <m:oMath>
        <m:acc>
          <m:accPr>
            <m:ctrlPr>
              <w:rPr>
                <w:rFonts w:ascii="Cambria Math" w:hAnsi="Cambria Math" w:cs="Times New Roman"/>
                <w:b/>
                <w:i/>
                <w:lang w:eastAsia="zh-CN"/>
              </w:rPr>
            </m:ctrlPr>
          </m:accPr>
          <m:e>
            <m:r>
              <m:rPr>
                <m:sty m:val="bi"/>
              </m:rPr>
              <w:rPr>
                <w:rFonts w:ascii="Cambria Math" w:hAnsi="Cambria Math" w:cs="Times New Roman"/>
                <w:lang w:eastAsia="zh-CN"/>
              </w:rPr>
              <m:t>G</m:t>
            </m:r>
          </m:e>
        </m:acc>
      </m:oMath>
      <w:r w:rsidR="006774EF" w:rsidRPr="006774EF">
        <w:rPr>
          <w:rFonts w:cs="Times New Roman"/>
          <w:bCs/>
          <w:lang w:eastAsia="zh-CN"/>
        </w:rPr>
        <w:t>,</w:t>
      </w:r>
      <w:r w:rsidR="006774EF">
        <w:rPr>
          <w:rFonts w:cs="Times New Roman"/>
          <w:b/>
          <w:lang w:eastAsia="zh-CN"/>
        </w:rPr>
        <w:t xml:space="preserve"> </w:t>
      </w:r>
      <w:r w:rsidR="006774EF" w:rsidRPr="006774EF">
        <w:rPr>
          <w:rFonts w:cs="Times New Roman"/>
          <w:bCs/>
          <w:lang w:eastAsia="zh-CN"/>
        </w:rPr>
        <w:t xml:space="preserve">the </w:t>
      </w:r>
      <w:r w:rsidR="006774EF">
        <w:rPr>
          <w:rFonts w:cs="Times New Roman"/>
          <w:bCs/>
          <w:lang w:eastAsia="zh-CN"/>
        </w:rPr>
        <w:t xml:space="preserve">approximation for </w:t>
      </w:r>
      <m:oMath>
        <m:r>
          <m:rPr>
            <m:sty m:val="bi"/>
          </m:rPr>
          <w:rPr>
            <w:rFonts w:ascii="Cambria Math" w:hAnsi="Cambria Math" w:cs="Times New Roman"/>
            <w:lang w:eastAsia="zh-CN"/>
          </w:rPr>
          <m:t>G</m:t>
        </m:r>
      </m:oMath>
      <w:r w:rsidR="006774EF" w:rsidRPr="006774EF">
        <w:rPr>
          <w:rFonts w:cs="Times New Roman"/>
          <w:bCs/>
          <w:lang w:eastAsia="zh-CN"/>
        </w:rPr>
        <w:t>.</w:t>
      </w:r>
    </w:p>
    <w:p w14:paraId="4BC030D5" w14:textId="7D7CD7E3" w:rsidR="006774EF" w:rsidRDefault="006774EF" w:rsidP="00FF03A3">
      <w:pPr>
        <w:spacing w:line="360" w:lineRule="auto"/>
        <w:rPr>
          <w:rFonts w:cs="Times New Roman"/>
          <w:b/>
          <w:lang w:eastAsia="zh-CN"/>
        </w:rPr>
      </w:pPr>
    </w:p>
    <w:p w14:paraId="3973230A" w14:textId="77777777" w:rsidR="00D42A23" w:rsidRDefault="00D42A23" w:rsidP="00FF03A3">
      <w:pPr>
        <w:spacing w:line="360" w:lineRule="auto"/>
        <w:rPr>
          <w:rFonts w:cs="Times New Roman"/>
          <w:b/>
          <w:lang w:eastAsia="zh-CN"/>
        </w:rPr>
      </w:pPr>
    </w:p>
    <w:p w14:paraId="388D3D7D" w14:textId="0766595A" w:rsidR="0086431D" w:rsidRPr="00D42A23" w:rsidRDefault="0086431D" w:rsidP="00FF03A3">
      <w:pPr>
        <w:spacing w:line="360" w:lineRule="auto"/>
        <w:rPr>
          <w:rFonts w:cs="Times New Roman"/>
          <w:bCs/>
          <w:lang w:eastAsia="zh-CN"/>
        </w:rPr>
      </w:pPr>
      <w:r w:rsidRPr="00D42A23">
        <w:rPr>
          <w:rFonts w:cs="Times New Roman"/>
          <w:b/>
          <w:lang w:eastAsia="zh-CN"/>
        </w:rPr>
        <w:t>Question 1</w:t>
      </w:r>
      <w:r w:rsidRPr="00D42A23">
        <w:rPr>
          <w:rFonts w:cs="Times New Roman"/>
          <w:bCs/>
          <w:lang w:eastAsia="zh-CN"/>
        </w:rPr>
        <w:t>: how the randomized genetic relationship matrix approximates the true relationship?</w:t>
      </w:r>
    </w:p>
    <w:p w14:paraId="45A7E66B" w14:textId="7384DAF8" w:rsidR="0086431D" w:rsidRDefault="0086431D" w:rsidP="00FF03A3">
      <w:pPr>
        <w:spacing w:line="360" w:lineRule="auto"/>
        <w:rPr>
          <w:rFonts w:cs="Times New Roman"/>
          <w:bCs/>
          <w:lang w:eastAsia="zh-CN"/>
        </w:rPr>
      </w:pPr>
      <w:r w:rsidRPr="00D42A23">
        <w:rPr>
          <w:rFonts w:cs="Times New Roman"/>
          <w:b/>
          <w:lang w:eastAsia="zh-CN"/>
        </w:rPr>
        <w:t>Question 2</w:t>
      </w:r>
      <w:r w:rsidRPr="00D42A23">
        <w:rPr>
          <w:rFonts w:cs="Times New Roman"/>
          <w:bCs/>
          <w:lang w:eastAsia="zh-CN"/>
        </w:rPr>
        <w:t>: how to determine the dimension of the low-rank approximation matrix? Power calculation function</w:t>
      </w:r>
      <w:r w:rsidR="003A1BEB">
        <w:rPr>
          <w:rFonts w:cs="Times New Roman"/>
          <w:bCs/>
          <w:lang w:eastAsia="zh-CN"/>
        </w:rPr>
        <w:t xml:space="preserve"> for linear regression</w:t>
      </w:r>
      <w:r w:rsidRPr="00D42A23">
        <w:rPr>
          <w:rFonts w:cs="Times New Roman"/>
          <w:bCs/>
          <w:lang w:eastAsia="zh-CN"/>
        </w:rPr>
        <w:t>.</w:t>
      </w:r>
    </w:p>
    <w:p w14:paraId="0478EB32" w14:textId="1566228C" w:rsidR="005844A8" w:rsidRPr="00D42A23" w:rsidRDefault="005844A8" w:rsidP="00FF03A3">
      <w:pPr>
        <w:spacing w:line="360" w:lineRule="auto"/>
        <w:rPr>
          <w:rFonts w:cs="Times New Roman"/>
          <w:bCs/>
          <w:lang w:eastAsia="zh-CN"/>
        </w:rPr>
      </w:pPr>
      <w:r w:rsidRPr="005844A8">
        <w:rPr>
          <w:rFonts w:cs="Times New Roman"/>
          <w:b/>
          <w:lang w:eastAsia="zh-CN"/>
        </w:rPr>
        <w:t>Question 3</w:t>
      </w:r>
      <w:r>
        <w:rPr>
          <w:rFonts w:cs="Times New Roman"/>
          <w:bCs/>
          <w:lang w:eastAsia="zh-CN"/>
        </w:rPr>
        <w:t xml:space="preserve">: cross ethnicity problem—how to choose columns (loci) for </w:t>
      </w:r>
      <m:oMath>
        <m:r>
          <m:rPr>
            <m:sty m:val="bi"/>
          </m:rPr>
          <w:rPr>
            <w:rFonts w:ascii="Cambria Math" w:hAnsi="Cambria Math" w:cs="Times New Roman"/>
            <w:lang w:eastAsia="zh-CN"/>
          </w:rPr>
          <m:t>X</m:t>
        </m:r>
      </m:oMath>
      <w:r w:rsidRPr="005844A8">
        <w:rPr>
          <w:rFonts w:cs="Times New Roman"/>
          <w:bCs/>
          <w:lang w:eastAsia="zh-CN"/>
        </w:rPr>
        <w:t>?</w:t>
      </w:r>
    </w:p>
    <w:p w14:paraId="391CF97C" w14:textId="465F08FC" w:rsidR="0086431D" w:rsidRPr="00D42A23" w:rsidRDefault="0086431D" w:rsidP="00FF03A3">
      <w:pPr>
        <w:spacing w:line="360" w:lineRule="auto"/>
        <w:rPr>
          <w:rFonts w:cs="Times New Roman"/>
          <w:bCs/>
          <w:lang w:eastAsia="zh-CN"/>
        </w:rPr>
      </w:pPr>
      <w:r w:rsidRPr="00D42A23">
        <w:rPr>
          <w:rFonts w:cs="Times New Roman"/>
          <w:b/>
          <w:lang w:eastAsia="zh-CN"/>
        </w:rPr>
        <w:t xml:space="preserve">Question </w:t>
      </w:r>
      <w:r w:rsidR="003A1BEB">
        <w:rPr>
          <w:rFonts w:cs="Times New Roman"/>
          <w:b/>
          <w:lang w:eastAsia="zh-CN"/>
        </w:rPr>
        <w:t>4</w:t>
      </w:r>
      <w:r w:rsidRPr="00D42A23">
        <w:rPr>
          <w:rFonts w:cs="Times New Roman"/>
          <w:bCs/>
          <w:lang w:eastAsia="zh-CN"/>
        </w:rPr>
        <w:t xml:space="preserve">: If </w:t>
      </w:r>
      <m:oMath>
        <m:r>
          <m:rPr>
            <m:sty m:val="bi"/>
          </m:rPr>
          <w:rPr>
            <w:rFonts w:ascii="Cambria Math" w:hAnsi="Cambria Math" w:cs="Times New Roman"/>
            <w:lang w:eastAsia="zh-CN"/>
          </w:rPr>
          <m:t>S</m:t>
        </m:r>
      </m:oMath>
      <w:r w:rsidR="00D42A23" w:rsidRPr="00D42A23">
        <w:rPr>
          <w:rFonts w:cs="Times New Roman"/>
          <w:bCs/>
          <w:lang w:eastAsia="zh-CN"/>
        </w:rPr>
        <w:t xml:space="preserve"> is different</w:t>
      </w:r>
      <w:r w:rsidR="00D42A23">
        <w:rPr>
          <w:rFonts w:cs="Times New Roman"/>
          <w:bCs/>
          <w:lang w:eastAsia="zh-CN"/>
        </w:rPr>
        <w:t xml:space="preserve"> between a pair of cohorts</w:t>
      </w:r>
      <w:r w:rsidR="0048588B">
        <w:rPr>
          <w:rFonts w:cs="Times New Roman"/>
          <w:bCs/>
          <w:lang w:eastAsia="zh-CN"/>
        </w:rPr>
        <w:t xml:space="preserve">, say using </w:t>
      </w:r>
      <w:r w:rsidR="003A1BEB">
        <w:rPr>
          <w:rFonts w:cs="Times New Roman"/>
          <w:bCs/>
          <w:lang w:eastAsia="zh-CN"/>
        </w:rPr>
        <w:t>summary statistics from GWAS?</w:t>
      </w:r>
    </w:p>
    <w:p w14:paraId="6FE8DF4F" w14:textId="02C3E4A3" w:rsidR="0086431D" w:rsidRDefault="0086431D" w:rsidP="00FF03A3">
      <w:pPr>
        <w:spacing w:line="360" w:lineRule="auto"/>
        <w:rPr>
          <w:rFonts w:cs="Times New Roman"/>
          <w:b/>
          <w:lang w:eastAsia="zh-CN"/>
        </w:rPr>
      </w:pPr>
    </w:p>
    <w:p w14:paraId="7849A5A9" w14:textId="77777777" w:rsidR="004F1026" w:rsidRDefault="004F1026" w:rsidP="00FF03A3">
      <w:pPr>
        <w:spacing w:line="360" w:lineRule="auto"/>
        <w:rPr>
          <w:rFonts w:cs="Times New Roman"/>
          <w:b/>
          <w:lang w:eastAsia="zh-CN"/>
        </w:rPr>
      </w:pPr>
    </w:p>
    <w:p w14:paraId="24DDA0C1" w14:textId="7B0CA0A7" w:rsidR="007F5E2D" w:rsidRPr="003A1BEB" w:rsidRDefault="00C73F88" w:rsidP="00FF03A3">
      <w:pPr>
        <w:spacing w:line="360" w:lineRule="auto"/>
        <w:rPr>
          <w:rFonts w:cs="Times New Roman"/>
          <w:b/>
          <w:highlight w:val="yellow"/>
          <w:lang w:eastAsia="zh-CN"/>
        </w:rPr>
      </w:pPr>
      <w:r w:rsidRPr="003A1BEB">
        <w:rPr>
          <w:rFonts w:cs="Times New Roman"/>
          <w:b/>
          <w:highlight w:val="yellow"/>
          <w:lang w:eastAsia="zh-CN"/>
        </w:rPr>
        <w:t xml:space="preserve">1 </w:t>
      </w:r>
      <w:r w:rsidR="00FC3F26" w:rsidRPr="003A1BEB">
        <w:rPr>
          <w:rFonts w:cs="Times New Roman"/>
          <w:b/>
          <w:highlight w:val="yellow"/>
          <w:lang w:eastAsia="zh-CN"/>
        </w:rPr>
        <w:t>R</w:t>
      </w:r>
      <w:r w:rsidR="00BC339A" w:rsidRPr="003A1BEB">
        <w:rPr>
          <w:rFonts w:cs="Times New Roman"/>
          <w:b/>
          <w:highlight w:val="yellow"/>
          <w:lang w:eastAsia="zh-CN"/>
        </w:rPr>
        <w:t xml:space="preserve">andomized </w:t>
      </w:r>
      <w:r w:rsidR="00FC3F26" w:rsidRPr="003A1BEB">
        <w:rPr>
          <w:rFonts w:cs="Times New Roman"/>
          <w:b/>
          <w:highlight w:val="yellow"/>
          <w:lang w:eastAsia="zh-CN"/>
        </w:rPr>
        <w:t>estimator for genetic relationship</w:t>
      </w:r>
    </w:p>
    <w:p w14:paraId="09085269" w14:textId="585CA73E" w:rsidR="00C04F26" w:rsidRDefault="00FC3F26" w:rsidP="00FF03A3">
      <w:pPr>
        <w:spacing w:line="360" w:lineRule="auto"/>
        <w:rPr>
          <w:rFonts w:cs="Times New Roman"/>
          <w:bCs/>
          <w:highlight w:val="green"/>
          <w:lang w:eastAsia="zh-CN"/>
        </w:rPr>
      </w:pPr>
      <w:r w:rsidRPr="003A1BEB">
        <w:rPr>
          <w:rFonts w:cs="Times New Roman" w:hint="eastAsia"/>
          <w:bCs/>
          <w:highlight w:val="yellow"/>
          <w:lang w:eastAsia="zh-CN"/>
        </w:rPr>
        <w:t>Given</w:t>
      </w:r>
      <w:r w:rsidRPr="003A1BEB">
        <w:rPr>
          <w:rFonts w:cs="Times New Roman"/>
          <w:bCs/>
          <w:highlight w:val="yellow"/>
          <w:lang w:eastAsia="zh-CN"/>
        </w:rPr>
        <w:t xml:space="preserve"> the genotypic matrix </w:t>
      </w:r>
      <m:oMath>
        <m:sSub>
          <m:sSubPr>
            <m:ctrlPr>
              <w:ins w:id="0" w:author="Guobo Chen" w:date="2021-06-13T16:25:00Z">
                <w:rPr>
                  <w:rFonts w:ascii="Cambria Math" w:hAnsi="Cambria Math" w:cs="Times New Roman"/>
                  <w:b/>
                  <w:i/>
                  <w:highlight w:val="yellow"/>
                  <w:lang w:eastAsia="zh-CN"/>
                </w:rPr>
              </w:ins>
            </m:ctrlPr>
          </m:sSubPr>
          <m:e>
            <m:r>
              <m:rPr>
                <m:sty m:val="bi"/>
              </m:rPr>
              <w:rPr>
                <w:rFonts w:ascii="Cambria Math" w:hAnsi="Cambria Math" w:cs="Times New Roman"/>
                <w:highlight w:val="yellow"/>
                <w:lang w:eastAsia="zh-CN"/>
              </w:rPr>
              <m:t>X</m:t>
            </m:r>
          </m:e>
          <m:sub>
            <m:r>
              <w:rPr>
                <w:rFonts w:ascii="Cambria Math" w:hAnsi="Cambria Math" w:cs="Times New Roman"/>
                <w:highlight w:val="yellow"/>
                <w:lang w:eastAsia="zh-CN"/>
              </w:rPr>
              <m:t>i</m:t>
            </m:r>
          </m:sub>
        </m:sSub>
      </m:oMath>
      <w:r w:rsidRPr="003A1BEB">
        <w:rPr>
          <w:rFonts w:cs="Times New Roman"/>
          <w:bCs/>
          <w:highlight w:val="yellow"/>
          <w:lang w:eastAsia="zh-CN"/>
        </w:rPr>
        <w:t>,</w:t>
      </w:r>
      <w:r w:rsidR="00BC2248" w:rsidRPr="003A1BEB">
        <w:rPr>
          <w:rFonts w:cs="Times New Roman"/>
          <w:bCs/>
          <w:highlight w:val="yellow"/>
          <w:lang w:eastAsia="zh-CN"/>
        </w:rPr>
        <w:t xml:space="preserve"> with dimension of</w:t>
      </w:r>
      <w:r w:rsidRPr="003A1BEB">
        <w:rPr>
          <w:rFonts w:cs="Times New Roman" w:hint="eastAsia"/>
          <w:bCs/>
          <w:highlight w:val="yellow"/>
          <w:lang w:eastAsia="zh-CN"/>
        </w:rPr>
        <w:t xml:space="preserve"> </w:t>
      </w:r>
      <m:oMath>
        <m:sSub>
          <m:sSubPr>
            <m:ctrlPr>
              <w:ins w:id="1" w:author="Guobo Chen" w:date="2021-06-13T16:25:00Z">
                <w:rPr>
                  <w:rFonts w:ascii="Cambria Math" w:hAnsi="Cambria Math" w:cs="Times New Roman"/>
                  <w:bCs/>
                  <w:i/>
                  <w:highlight w:val="yellow"/>
                  <w:lang w:eastAsia="zh-CN"/>
                </w:rPr>
              </w:ins>
            </m:ctrlPr>
          </m:sSubPr>
          <m:e>
            <m:r>
              <w:rPr>
                <w:rFonts w:ascii="Cambria Math" w:hAnsi="Cambria Math" w:cs="Times New Roman" w:hint="eastAsia"/>
                <w:highlight w:val="yellow"/>
                <w:lang w:eastAsia="zh-CN"/>
              </w:rPr>
              <m:t>n</m:t>
            </m:r>
            <m:ctrlPr>
              <w:ins w:id="2" w:author="Guobo Chen" w:date="2021-06-13T16:25:00Z">
                <w:rPr>
                  <w:rFonts w:ascii="Cambria Math" w:hAnsi="Cambria Math" w:cs="Times New Roman" w:hint="eastAsia"/>
                  <w:bCs/>
                  <w:i/>
                  <w:highlight w:val="yellow"/>
                  <w:lang w:eastAsia="zh-CN"/>
                </w:rPr>
              </w:ins>
            </m:ctrlPr>
          </m:e>
          <m:sub>
            <m:r>
              <w:rPr>
                <w:rFonts w:ascii="Cambria Math" w:hAnsi="Cambria Math" w:cs="Times New Roman"/>
                <w:highlight w:val="yellow"/>
                <w:lang w:eastAsia="zh-CN"/>
              </w:rPr>
              <m:t>i</m:t>
            </m:r>
          </m:sub>
        </m:sSub>
        <m:r>
          <w:rPr>
            <w:rFonts w:ascii="Cambria Math" w:hAnsi="Cambria Math" w:cs="Times New Roman"/>
            <w:highlight w:val="yellow"/>
            <w:lang w:eastAsia="zh-CN"/>
          </w:rPr>
          <m:t>×</m:t>
        </m:r>
        <m:r>
          <w:rPr>
            <w:rFonts w:ascii="Cambria Math" w:hAnsi="Cambria Math" w:cs="Times New Roman" w:hint="eastAsia"/>
            <w:highlight w:val="yellow"/>
            <w:lang w:eastAsia="zh-CN"/>
          </w:rPr>
          <m:t>m</m:t>
        </m:r>
      </m:oMath>
      <w:r w:rsidR="00BC2248" w:rsidRPr="003A1BEB">
        <w:rPr>
          <w:rFonts w:cs="Times New Roman"/>
          <w:bCs/>
          <w:highlight w:val="yellow"/>
          <w:lang w:eastAsia="zh-CN"/>
        </w:rPr>
        <w:t xml:space="preserve"> for </w:t>
      </w:r>
      <m:oMath>
        <m:r>
          <w:rPr>
            <w:rFonts w:ascii="Cambria Math" w:hAnsi="Cambria Math" w:cs="Times New Roman"/>
            <w:highlight w:val="yellow"/>
            <w:lang w:eastAsia="zh-CN"/>
          </w:rPr>
          <m:t>n</m:t>
        </m:r>
      </m:oMath>
      <w:r w:rsidR="00BC2248" w:rsidRPr="003A1BEB">
        <w:rPr>
          <w:rFonts w:cs="Times New Roman"/>
          <w:bCs/>
          <w:highlight w:val="yellow"/>
          <w:lang w:eastAsia="zh-CN"/>
        </w:rPr>
        <w:t xml:space="preserve"> samples and </w:t>
      </w:r>
      <m:oMath>
        <m:r>
          <w:rPr>
            <w:rFonts w:ascii="Cambria Math" w:hAnsi="Cambria Math" w:cs="Times New Roman" w:hint="eastAsia"/>
            <w:highlight w:val="yellow"/>
            <w:lang w:eastAsia="zh-CN"/>
          </w:rPr>
          <m:t>m</m:t>
        </m:r>
      </m:oMath>
      <w:r w:rsidR="00BC2248" w:rsidRPr="003A1BEB">
        <w:rPr>
          <w:rFonts w:cs="Times New Roman"/>
          <w:bCs/>
          <w:highlight w:val="yellow"/>
          <w:lang w:eastAsia="zh-CN"/>
        </w:rPr>
        <w:t xml:space="preserve">, the conventional genomic relationship can be expressed as </w:t>
      </w:r>
      <m:oMath>
        <m:r>
          <m:rPr>
            <m:sty m:val="bi"/>
          </m:rPr>
          <w:rPr>
            <w:rFonts w:ascii="Cambria Math" w:hAnsi="Cambria Math" w:cs="Times New Roman"/>
            <w:highlight w:val="yellow"/>
            <w:lang w:eastAsia="zh-CN"/>
          </w:rPr>
          <m:t>G</m:t>
        </m:r>
        <m:r>
          <w:rPr>
            <w:rFonts w:ascii="Cambria Math" w:hAnsi="Cambria Math" w:cs="Times New Roman"/>
            <w:highlight w:val="yellow"/>
            <w:lang w:eastAsia="zh-CN"/>
          </w:rPr>
          <m:t>=</m:t>
        </m:r>
        <m:f>
          <m:fPr>
            <m:ctrlPr>
              <w:ins w:id="3" w:author="Guobo Chen" w:date="2021-06-13T16:09:00Z">
                <w:rPr>
                  <w:rFonts w:ascii="Cambria Math" w:hAnsi="Cambria Math" w:cs="Times New Roman"/>
                  <w:bCs/>
                  <w:i/>
                  <w:highlight w:val="yellow"/>
                  <w:lang w:eastAsia="zh-CN"/>
                </w:rPr>
              </w:ins>
            </m:ctrlPr>
          </m:fPr>
          <m:num>
            <m:sSub>
              <m:sSubPr>
                <m:ctrlPr>
                  <w:ins w:id="4" w:author="Guobo Chen" w:date="2021-06-13T16:24:00Z">
                    <w:rPr>
                      <w:rFonts w:ascii="Cambria Math" w:hAnsi="Cambria Math" w:cs="Times New Roman"/>
                      <w:b/>
                      <w:i/>
                      <w:highlight w:val="yellow"/>
                      <w:lang w:eastAsia="zh-CN"/>
                    </w:rPr>
                  </w:ins>
                </m:ctrlPr>
              </m:sSubPr>
              <m:e>
                <m:acc>
                  <m:accPr>
                    <m:chr m:val="̃"/>
                    <m:ctrlPr>
                      <w:ins w:id="5"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1</m:t>
                </m:r>
              </m:sub>
            </m:sSub>
            <m:sSubSup>
              <m:sSubSupPr>
                <m:ctrlPr>
                  <w:ins w:id="6" w:author="Guobo Chen" w:date="2021-06-13T17:00:00Z">
                    <w:rPr>
                      <w:rFonts w:ascii="Cambria Math" w:hAnsi="Cambria Math" w:cs="Times New Roman"/>
                      <w:b/>
                      <w:i/>
                      <w:highlight w:val="yellow"/>
                      <w:lang w:eastAsia="zh-CN"/>
                    </w:rPr>
                  </w:ins>
                </m:ctrlPr>
              </m:sSubSupPr>
              <m:e>
                <m:acc>
                  <m:accPr>
                    <m:chr m:val="̃"/>
                    <m:ctrlPr>
                      <w:ins w:id="7"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2</m:t>
                </m:r>
              </m:sub>
              <m:sup>
                <m:r>
                  <w:rPr>
                    <w:rFonts w:ascii="Cambria Math" w:hAnsi="Cambria Math" w:cs="Times New Roman"/>
                    <w:highlight w:val="yellow"/>
                    <w:lang w:eastAsia="zh-CN"/>
                  </w:rPr>
                  <m:t>T</m:t>
                </m:r>
              </m:sup>
            </m:sSubSup>
          </m:num>
          <m:den>
            <m:r>
              <w:rPr>
                <w:rFonts w:ascii="Cambria Math" w:hAnsi="Cambria Math" w:cs="Times New Roman"/>
                <w:highlight w:val="yellow"/>
                <w:lang w:eastAsia="zh-CN"/>
              </w:rPr>
              <m:t>m</m:t>
            </m:r>
          </m:den>
        </m:f>
      </m:oMath>
      <w:r w:rsidR="00BC2248" w:rsidRPr="003A1BEB">
        <w:rPr>
          <w:rFonts w:cs="Times New Roman"/>
          <w:bCs/>
          <w:highlight w:val="yellow"/>
          <w:lang w:eastAsia="zh-CN"/>
        </w:rPr>
        <w:t xml:space="preserve">, it takes </w:t>
      </w:r>
      <m:oMath>
        <m:r>
          <m:rPr>
            <m:scr m:val="script"/>
          </m:rPr>
          <w:rPr>
            <w:rFonts w:ascii="Cambria Math" w:hAnsi="Cambria Math" w:cs="Times New Roman"/>
            <w:highlight w:val="yellow"/>
            <w:lang w:eastAsia="zh-CN"/>
          </w:rPr>
          <m:t>O(</m:t>
        </m:r>
        <m:sSub>
          <m:sSubPr>
            <m:ctrlPr>
              <w:ins w:id="8" w:author="Guobo Chen" w:date="2021-06-13T16:25:00Z">
                <w:rPr>
                  <w:rFonts w:ascii="Cambria Math" w:hAnsi="Cambria Math" w:cs="Times New Roman"/>
                  <w:bCs/>
                  <w:i/>
                  <w:highlight w:val="yellow"/>
                  <w:lang w:eastAsia="zh-CN"/>
                </w:rPr>
              </w:ins>
            </m:ctrlPr>
          </m:sSubPr>
          <m:e>
            <m:r>
              <w:rPr>
                <w:rFonts w:ascii="Cambria Math" w:hAnsi="Cambria Math" w:cs="Times New Roman"/>
                <w:highlight w:val="yellow"/>
                <w:lang w:eastAsia="zh-CN"/>
              </w:rPr>
              <m:t>n</m:t>
            </m:r>
          </m:e>
          <m:sub>
            <m:r>
              <w:rPr>
                <w:rFonts w:ascii="Cambria Math" w:hAnsi="Cambria Math" w:cs="Times New Roman"/>
                <w:highlight w:val="yellow"/>
                <w:lang w:eastAsia="zh-CN"/>
              </w:rPr>
              <m:t>1</m:t>
            </m:r>
          </m:sub>
        </m:sSub>
        <m:sSub>
          <m:sSubPr>
            <m:ctrlPr>
              <w:ins w:id="9" w:author="Guobo Chen" w:date="2021-06-13T16:25:00Z">
                <w:rPr>
                  <w:rFonts w:ascii="Cambria Math" w:hAnsi="Cambria Math" w:cs="Times New Roman"/>
                  <w:bCs/>
                  <w:i/>
                  <w:highlight w:val="yellow"/>
                  <w:lang w:eastAsia="zh-CN"/>
                </w:rPr>
              </w:ins>
            </m:ctrlPr>
          </m:sSubPr>
          <m:e>
            <m:r>
              <w:rPr>
                <w:rFonts w:ascii="Cambria Math" w:hAnsi="Cambria Math" w:cs="Times New Roman"/>
                <w:highlight w:val="yellow"/>
                <w:lang w:eastAsia="zh-CN"/>
              </w:rPr>
              <m:t>n</m:t>
            </m:r>
          </m:e>
          <m:sub>
            <m:r>
              <w:rPr>
                <w:rFonts w:ascii="Cambria Math" w:hAnsi="Cambria Math" w:cs="Times New Roman"/>
                <w:highlight w:val="yellow"/>
                <w:lang w:eastAsia="zh-CN"/>
              </w:rPr>
              <m:t>2</m:t>
            </m:r>
          </m:sub>
        </m:sSub>
        <m:r>
          <w:rPr>
            <w:rFonts w:ascii="Cambria Math" w:hAnsi="Cambria Math" w:cs="Times New Roman"/>
            <w:highlight w:val="yellow"/>
            <w:lang w:eastAsia="zh-CN"/>
          </w:rPr>
          <m:t>m)</m:t>
        </m:r>
      </m:oMath>
      <w:r w:rsidR="00BC2248" w:rsidRPr="003A1BEB">
        <w:rPr>
          <w:rFonts w:cs="Times New Roman"/>
          <w:bCs/>
          <w:highlight w:val="yellow"/>
          <w:lang w:eastAsia="zh-CN"/>
        </w:rPr>
        <w:t xml:space="preserve"> to </w:t>
      </w:r>
      <w:r w:rsidR="005813DB" w:rsidRPr="003A1BEB">
        <w:rPr>
          <w:rFonts w:cs="Times New Roman"/>
          <w:bCs/>
          <w:highlight w:val="yellow"/>
          <w:lang w:eastAsia="zh-CN"/>
        </w:rPr>
        <w:t xml:space="preserve">finish the computation. </w:t>
      </w:r>
      <m:oMath>
        <m:acc>
          <m:accPr>
            <m:chr m:val="̃"/>
            <m:ctrlPr>
              <w:ins w:id="10"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oMath>
      <w:r w:rsidR="005813DB" w:rsidRPr="003A1BEB">
        <w:rPr>
          <w:rFonts w:cs="Times New Roman"/>
          <w:b/>
          <w:highlight w:val="yellow"/>
          <w:lang w:eastAsia="zh-CN"/>
        </w:rPr>
        <w:t xml:space="preserve"> </w:t>
      </w:r>
      <w:r w:rsidR="005813DB" w:rsidRPr="003A1BEB">
        <w:rPr>
          <w:rFonts w:cs="Times New Roman"/>
          <w:bCs/>
          <w:highlight w:val="yellow"/>
          <w:lang w:eastAsia="zh-CN"/>
        </w:rPr>
        <w:t xml:space="preserve">is the standardized form for </w:t>
      </w:r>
      <m:oMath>
        <m:r>
          <m:rPr>
            <m:sty m:val="bi"/>
          </m:rPr>
          <w:rPr>
            <w:rFonts w:ascii="Cambria Math" w:hAnsi="Cambria Math" w:cs="Times New Roman"/>
            <w:highlight w:val="yellow"/>
            <w:lang w:eastAsia="zh-CN"/>
          </w:rPr>
          <m:t>X</m:t>
        </m:r>
      </m:oMath>
      <w:r w:rsidR="005813DB" w:rsidRPr="003A1BEB">
        <w:rPr>
          <w:rFonts w:cs="Times New Roman" w:hint="eastAsia"/>
          <w:bCs/>
          <w:highlight w:val="yellow"/>
          <w:lang w:eastAsia="zh-CN"/>
        </w:rPr>
        <w:t>.</w:t>
      </w:r>
      <w:r w:rsidR="004F1026">
        <w:rPr>
          <w:rFonts w:cs="Times New Roman"/>
          <w:bCs/>
          <w:highlight w:val="yellow"/>
          <w:lang w:eastAsia="zh-CN"/>
        </w:rPr>
        <w:t xml:space="preserve"> </w:t>
      </w:r>
      <m:oMath>
        <m:r>
          <w:rPr>
            <w:rFonts w:ascii="Cambria Math" w:hAnsi="Cambria Math" w:cs="Times New Roman"/>
            <w:highlight w:val="green"/>
            <w:lang w:eastAsia="zh-CN"/>
          </w:rPr>
          <m:t>G</m:t>
        </m:r>
        <m:r>
          <w:rPr>
            <w:rFonts w:ascii="Cambria Math" w:hAnsi="Cambria Math" w:cs="Times New Roman"/>
            <w:highlight w:val="green"/>
            <w:lang w:eastAsia="zh-CN"/>
          </w:rPr>
          <m:t>~N(</m:t>
        </m:r>
        <m:r>
          <w:rPr>
            <w:rFonts w:ascii="Cambria Math" w:hAnsi="Cambria Math" w:cs="Times New Roman"/>
            <w:lang w:eastAsia="zh-CN"/>
          </w:rPr>
          <m:t>0,</m:t>
        </m:r>
        <m:f>
          <m:fPr>
            <m:ctrlPr>
              <w:rPr>
                <w:rFonts w:ascii="Cambria Math" w:hAnsi="Cambria Math" w:cs="Times New Roman"/>
                <w:bCs/>
                <w:i/>
                <w:lang w:eastAsia="zh-CN"/>
              </w:rPr>
            </m:ctrlPr>
          </m:fPr>
          <m:num>
            <m:r>
              <w:rPr>
                <w:rFonts w:ascii="Cambria Math" w:hAnsi="Cambria Math" w:cs="Times New Roman"/>
                <w:lang w:eastAsia="zh-CN"/>
              </w:rPr>
              <m:t>1</m:t>
            </m:r>
          </m:num>
          <m:den>
            <m:sSub>
              <m:sSubPr>
                <m:ctrlPr>
                  <w:rPr>
                    <w:rFonts w:ascii="Cambria Math" w:hAnsi="Cambria Math" w:cs="Times New Roman"/>
                    <w:bCs/>
                    <w:i/>
                    <w:lang w:eastAsia="zh-CN"/>
                  </w:rPr>
                </m:ctrlPr>
              </m:sSubPr>
              <m:e>
                <m:r>
                  <w:rPr>
                    <w:rFonts w:ascii="Cambria Math" w:hAnsi="Cambria Math" w:cs="Times New Roman"/>
                    <w:lang w:eastAsia="zh-CN"/>
                  </w:rPr>
                  <m:t>m</m:t>
                </m:r>
              </m:e>
              <m:sub>
                <m:r>
                  <w:rPr>
                    <w:rFonts w:ascii="Cambria Math" w:hAnsi="Cambria Math" w:cs="Times New Roman"/>
                    <w:lang w:eastAsia="zh-CN"/>
                  </w:rPr>
                  <m:t>e</m:t>
                </m:r>
              </m:sub>
            </m:sSub>
          </m:den>
        </m:f>
        <m:r>
          <w:rPr>
            <w:rFonts w:ascii="Cambria Math" w:hAnsi="Cambria Math" w:cs="Times New Roman"/>
            <w:lang w:eastAsia="zh-CN"/>
          </w:rPr>
          <m:t>)</m:t>
        </m:r>
      </m:oMath>
      <w:r w:rsidR="004F1026" w:rsidRPr="004F1026">
        <w:rPr>
          <w:rFonts w:cs="Times New Roman"/>
          <w:bCs/>
          <w:highlight w:val="green"/>
          <w:lang w:eastAsia="zh-CN"/>
        </w:rPr>
        <w:t xml:space="preserve">, </w:t>
      </w:r>
      <w:r w:rsidR="004F1026">
        <w:rPr>
          <w:rFonts w:cs="Times New Roman"/>
          <w:bCs/>
          <w:highlight w:val="green"/>
          <w:lang w:eastAsia="zh-CN"/>
        </w:rPr>
        <w:t>in</w:t>
      </w:r>
      <w:r w:rsidR="004F1026" w:rsidRPr="004F1026">
        <w:rPr>
          <w:rFonts w:cs="Times New Roman"/>
          <w:bCs/>
          <w:highlight w:val="green"/>
          <w:lang w:eastAsia="zh-CN"/>
        </w:rPr>
        <w:t xml:space="preserve"> which</w:t>
      </w:r>
      <w:r w:rsidR="004F1026">
        <w:rPr>
          <w:rFonts w:cs="Times New Roman"/>
          <w:bCs/>
          <w:lang w:eastAsia="zh-CN"/>
        </w:rPr>
        <w:t xml:space="preserve"> </w:t>
      </w:r>
      <m:oMath>
        <m:sSub>
          <m:sSubPr>
            <m:ctrlPr>
              <w:rPr>
                <w:rFonts w:ascii="Cambria Math" w:hAnsi="Cambria Math" w:cs="Times New Roman"/>
                <w:bCs/>
                <w:i/>
                <w:highlight w:val="green"/>
                <w:lang w:eastAsia="zh-CN"/>
              </w:rPr>
            </m:ctrlPr>
          </m:sSubPr>
          <m:e>
            <m:r>
              <w:rPr>
                <w:rFonts w:ascii="Cambria Math" w:hAnsi="Cambria Math" w:cs="Times New Roman"/>
                <w:highlight w:val="green"/>
                <w:lang w:eastAsia="zh-CN"/>
              </w:rPr>
              <m:t>m</m:t>
            </m:r>
          </m:e>
          <m:sub>
            <m:r>
              <w:rPr>
                <w:rFonts w:ascii="Cambria Math" w:hAnsi="Cambria Math" w:cs="Times New Roman"/>
                <w:highlight w:val="green"/>
                <w:lang w:eastAsia="zh-CN"/>
              </w:rPr>
              <m:t>e</m:t>
            </m:r>
          </m:sub>
        </m:sSub>
      </m:oMath>
      <w:r w:rsidR="004F1026" w:rsidRPr="004F1026">
        <w:rPr>
          <w:rFonts w:cs="Times New Roman"/>
          <w:bCs/>
          <w:highlight w:val="green"/>
          <w:lang w:eastAsia="zh-CN"/>
        </w:rPr>
        <w:t xml:space="preserve"> the effective number of markers.</w:t>
      </w:r>
      <w:r w:rsidR="004F1026">
        <w:rPr>
          <w:rFonts w:cs="Times New Roman"/>
          <w:bCs/>
          <w:highlight w:val="green"/>
          <w:lang w:eastAsia="zh-CN"/>
        </w:rPr>
        <w:t xml:space="preserve"> See supplementary notes in Chen</w:t>
      </w:r>
      <w:r w:rsidR="004F1026">
        <w:rPr>
          <w:rFonts w:cs="Times New Roman"/>
          <w:bCs/>
          <w:highlight w:val="green"/>
          <w:lang w:eastAsia="zh-CN"/>
        </w:rPr>
        <w:fldChar w:fldCharType="begin" w:fldLock="1"/>
      </w:r>
      <w:r w:rsidR="004F1026">
        <w:rPr>
          <w:rFonts w:cs="Times New Roman"/>
          <w:bCs/>
          <w:highlight w:val="green"/>
          <w:lang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lt;sup&gt;2&lt;/sup&gt;","plainTextFormattedCitation":"2"},"properties":{"noteIndex":0},"schema":"https://github.com/citation-style-language/schema/raw/master/csl-citation.json"}</w:instrText>
      </w:r>
      <w:r w:rsidR="004F1026">
        <w:rPr>
          <w:rFonts w:cs="Times New Roman"/>
          <w:bCs/>
          <w:highlight w:val="green"/>
          <w:lang w:eastAsia="zh-CN"/>
        </w:rPr>
        <w:fldChar w:fldCharType="separate"/>
      </w:r>
      <w:r w:rsidR="004F1026" w:rsidRPr="004F1026">
        <w:rPr>
          <w:rFonts w:cs="Times New Roman"/>
          <w:bCs/>
          <w:noProof/>
          <w:highlight w:val="green"/>
          <w:vertAlign w:val="superscript"/>
          <w:lang w:eastAsia="zh-CN"/>
        </w:rPr>
        <w:t>2</w:t>
      </w:r>
      <w:r w:rsidR="004F1026">
        <w:rPr>
          <w:rFonts w:cs="Times New Roman"/>
          <w:bCs/>
          <w:highlight w:val="green"/>
          <w:lang w:eastAsia="zh-CN"/>
        </w:rPr>
        <w:fldChar w:fldCharType="end"/>
      </w:r>
      <w:r w:rsidR="00C04F26">
        <w:rPr>
          <w:rFonts w:cs="Times New Roman"/>
          <w:bCs/>
          <w:highlight w:val="green"/>
          <w:lang w:eastAsia="zh-CN"/>
        </w:rPr>
        <w:t xml:space="preserve">. </w:t>
      </w:r>
      <m:oMath>
        <m:sSub>
          <m:sSubPr>
            <m:ctrlPr>
              <w:rPr>
                <w:rFonts w:ascii="Cambria Math" w:hAnsi="Cambria Math" w:cs="Times New Roman"/>
                <w:bCs/>
                <w:i/>
                <w:lang w:eastAsia="zh-CN"/>
              </w:rPr>
            </m:ctrlPr>
          </m:sSubPr>
          <m:e>
            <m:r>
              <w:rPr>
                <w:rFonts w:ascii="Cambria Math" w:hAnsi="Cambria Math" w:cs="Times New Roman"/>
                <w:highlight w:val="green"/>
                <w:lang w:eastAsia="zh-CN"/>
              </w:rPr>
              <m:t>m</m:t>
            </m:r>
            <m:ctrlPr>
              <w:rPr>
                <w:rFonts w:ascii="Cambria Math" w:hAnsi="Cambria Math" w:cs="Times New Roman"/>
                <w:bCs/>
                <w:i/>
                <w:highlight w:val="green"/>
                <w:lang w:eastAsia="zh-CN"/>
              </w:rPr>
            </m:ctrlPr>
          </m:e>
          <m:sub>
            <m:r>
              <w:rPr>
                <w:rFonts w:ascii="Cambria Math" w:hAnsi="Cambria Math" w:cs="Times New Roman"/>
                <w:highlight w:val="green"/>
                <w:lang w:eastAsia="zh-CN"/>
              </w:rPr>
              <m:t>e</m:t>
            </m:r>
          </m:sub>
        </m:sSub>
        <m:r>
          <w:rPr>
            <w:rFonts w:ascii="Cambria Math" w:hAnsi="Cambria Math" w:cs="Times New Roman"/>
            <w:highlight w:val="green"/>
            <w:lang w:eastAsia="zh-CN"/>
          </w:rPr>
          <m:t>=</m:t>
        </m:r>
        <m:f>
          <m:fPr>
            <m:ctrlPr>
              <w:rPr>
                <w:rFonts w:ascii="Cambria Math" w:hAnsi="Cambria Math" w:cs="Times New Roman"/>
                <w:bCs/>
                <w:i/>
                <w:highlight w:val="green"/>
                <w:lang w:eastAsia="zh-CN"/>
              </w:rPr>
            </m:ctrlPr>
          </m:fPr>
          <m:num>
            <m:nary>
              <m:naryPr>
                <m:chr m:val="∑"/>
                <m:limLoc m:val="subSup"/>
                <m:ctrlPr>
                  <w:rPr>
                    <w:rFonts w:ascii="Cambria Math" w:hAnsi="Cambria Math" w:cs="Times New Roman"/>
                    <w:bCs/>
                    <w:i/>
                    <w:highlight w:val="green"/>
                    <w:lang w:eastAsia="zh-CN"/>
                  </w:rPr>
                </m:ctrlPr>
              </m:naryPr>
              <m:sub>
                <m:r>
                  <w:rPr>
                    <w:rFonts w:ascii="Cambria Math" w:hAnsi="Cambria Math" w:cs="Times New Roman"/>
                    <w:highlight w:val="green"/>
                    <w:lang w:eastAsia="zh-CN"/>
                  </w:rPr>
                  <m:t>i=1</m:t>
                </m:r>
              </m:sub>
              <m:sup>
                <m:r>
                  <w:rPr>
                    <w:rFonts w:ascii="Cambria Math" w:hAnsi="Cambria Math" w:cs="Times New Roman"/>
                    <w:highlight w:val="green"/>
                    <w:lang w:eastAsia="zh-CN"/>
                  </w:rPr>
                  <m:t>m</m:t>
                </m:r>
              </m:sup>
              <m:e>
                <m:nary>
                  <m:naryPr>
                    <m:chr m:val="∑"/>
                    <m:limLoc m:val="subSup"/>
                    <m:ctrlPr>
                      <w:rPr>
                        <w:rFonts w:ascii="Cambria Math" w:hAnsi="Cambria Math" w:cs="Times New Roman"/>
                        <w:bCs/>
                        <w:i/>
                        <w:highlight w:val="green"/>
                        <w:lang w:eastAsia="zh-CN"/>
                      </w:rPr>
                    </m:ctrlPr>
                  </m:naryPr>
                  <m:sub>
                    <m:r>
                      <w:rPr>
                        <w:rFonts w:ascii="Cambria Math" w:hAnsi="Cambria Math" w:cs="Times New Roman"/>
                        <w:highlight w:val="green"/>
                        <w:lang w:eastAsia="zh-CN"/>
                      </w:rPr>
                      <m:t>j=1</m:t>
                    </m:r>
                  </m:sub>
                  <m:sup>
                    <m:r>
                      <w:rPr>
                        <w:rFonts w:ascii="Cambria Math" w:hAnsi="Cambria Math" w:cs="Times New Roman"/>
                        <w:highlight w:val="green"/>
                        <w:lang w:eastAsia="zh-CN"/>
                      </w:rPr>
                      <m:t>m</m:t>
                    </m:r>
                  </m:sup>
                  <m:e>
                    <m:sSubSup>
                      <m:sSubSupPr>
                        <m:ctrlPr>
                          <w:rPr>
                            <w:rFonts w:ascii="Cambria Math" w:hAnsi="Cambria Math" w:cs="Times New Roman"/>
                            <w:bCs/>
                            <w:i/>
                            <w:highlight w:val="green"/>
                            <w:lang w:eastAsia="zh-CN"/>
                          </w:rPr>
                        </m:ctrlPr>
                      </m:sSubSupPr>
                      <m:e>
                        <m:r>
                          <w:rPr>
                            <w:rFonts w:ascii="Cambria Math" w:hAnsi="Cambria Math" w:cs="Times New Roman"/>
                            <w:highlight w:val="green"/>
                            <w:lang w:eastAsia="zh-CN"/>
                          </w:rPr>
                          <m:t>ρ</m:t>
                        </m:r>
                      </m:e>
                      <m:sub>
                        <m:r>
                          <w:rPr>
                            <w:rFonts w:ascii="Cambria Math" w:hAnsi="Cambria Math" w:cs="Times New Roman"/>
                            <w:highlight w:val="green"/>
                            <w:lang w:eastAsia="zh-CN"/>
                          </w:rPr>
                          <m:t>ij</m:t>
                        </m:r>
                      </m:sub>
                      <m:sup>
                        <m:r>
                          <w:rPr>
                            <w:rFonts w:ascii="Cambria Math" w:hAnsi="Cambria Math" w:cs="Times New Roman"/>
                            <w:highlight w:val="green"/>
                            <w:lang w:eastAsia="zh-CN"/>
                          </w:rPr>
                          <m:t>2</m:t>
                        </m:r>
                      </m:sup>
                    </m:sSubSup>
                  </m:e>
                </m:nary>
              </m:e>
            </m:nary>
          </m:num>
          <m:den>
            <m:sSup>
              <m:sSupPr>
                <m:ctrlPr>
                  <w:rPr>
                    <w:rFonts w:ascii="Cambria Math" w:hAnsi="Cambria Math" w:cs="Times New Roman"/>
                    <w:bCs/>
                    <w:i/>
                    <w:highlight w:val="green"/>
                    <w:lang w:eastAsia="zh-CN"/>
                  </w:rPr>
                </m:ctrlPr>
              </m:sSupPr>
              <m:e>
                <m:r>
                  <w:rPr>
                    <w:rFonts w:ascii="Cambria Math" w:hAnsi="Cambria Math" w:cs="Times New Roman"/>
                    <w:highlight w:val="green"/>
                    <w:lang w:eastAsia="zh-CN"/>
                  </w:rPr>
                  <m:t>m</m:t>
                </m:r>
              </m:e>
              <m:sup>
                <m:r>
                  <w:rPr>
                    <w:rFonts w:ascii="Cambria Math" w:hAnsi="Cambria Math" w:cs="Times New Roman"/>
                    <w:highlight w:val="green"/>
                    <w:lang w:eastAsia="zh-CN"/>
                  </w:rPr>
                  <m:t>2</m:t>
                </m:r>
              </m:sup>
            </m:sSup>
          </m:den>
        </m:f>
      </m:oMath>
      <w:r w:rsidR="00C04F26">
        <w:rPr>
          <w:rFonts w:cs="Times New Roman"/>
          <w:bCs/>
          <w:highlight w:val="green"/>
          <w:lang w:eastAsia="zh-CN"/>
        </w:rPr>
        <w:t xml:space="preserve">. For example, given a pair of cohorts each of which has 1000 individuals, if only 360 unrelated SNPs are used for estimating G, the expected range of G is </w:t>
      </w:r>
      <w:proofErr w:type="spellStart"/>
      <w:r w:rsidR="00C04F26">
        <w:rPr>
          <w:rFonts w:cs="Times New Roman"/>
          <w:bCs/>
          <w:highlight w:val="green"/>
          <w:lang w:eastAsia="zh-CN"/>
        </w:rPr>
        <w:t>qnorm</w:t>
      </w:r>
      <w:proofErr w:type="spellEnd"/>
      <w:r w:rsidR="00C04F26">
        <w:rPr>
          <w:rFonts w:cs="Times New Roman"/>
          <w:bCs/>
          <w:highlight w:val="green"/>
          <w:lang w:eastAsia="zh-CN"/>
        </w:rPr>
        <w:t xml:space="preserve">(1/(1000*1000))*1/sqrt(360)=0.25, which is equal to the expected relatedness for second-degree relative. </w:t>
      </w:r>
    </w:p>
    <w:p w14:paraId="0375CA47" w14:textId="77777777" w:rsidR="00C04F26" w:rsidRPr="003A1BEB" w:rsidRDefault="00C04F26" w:rsidP="00FF03A3">
      <w:pPr>
        <w:spacing w:line="360" w:lineRule="auto"/>
        <w:rPr>
          <w:rFonts w:cs="Times New Roman"/>
          <w:bCs/>
          <w:highlight w:val="yellow"/>
          <w:lang w:eastAsia="zh-CN"/>
        </w:rPr>
      </w:pPr>
    </w:p>
    <w:p w14:paraId="3C387B6C" w14:textId="195F5937" w:rsidR="005813DB" w:rsidRDefault="005813DB" w:rsidP="00FF03A3">
      <w:pPr>
        <w:spacing w:line="360" w:lineRule="auto"/>
        <w:rPr>
          <w:rFonts w:cs="Times New Roman"/>
          <w:bCs/>
          <w:highlight w:val="yellow"/>
          <w:lang w:eastAsia="zh-CN"/>
        </w:rPr>
      </w:pPr>
      <w:r w:rsidRPr="003A1BEB">
        <w:rPr>
          <w:rFonts w:cs="Times New Roman"/>
          <w:bCs/>
          <w:highlight w:val="yellow"/>
          <w:lang w:eastAsia="zh-CN"/>
        </w:rPr>
        <w:t>Alternatively, we can construct a much computationally faster but approximation</w:t>
      </w:r>
      <w:r w:rsidR="00810A92" w:rsidRPr="003A1BEB">
        <w:rPr>
          <w:rFonts w:cs="Times New Roman"/>
          <w:bCs/>
          <w:highlight w:val="yellow"/>
          <w:lang w:eastAsia="zh-CN"/>
        </w:rPr>
        <w:t xml:space="preserve"> for </w:t>
      </w:r>
      <m:oMath>
        <m:acc>
          <m:accPr>
            <m:ctrlPr>
              <w:ins w:id="11"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G</m:t>
            </m:r>
          </m:e>
        </m:acc>
      </m:oMath>
      <w:r w:rsidR="00810A92" w:rsidRPr="003A1BEB">
        <w:rPr>
          <w:rFonts w:cs="Times New Roman"/>
          <w:bCs/>
          <w:highlight w:val="yellow"/>
          <w:lang w:eastAsia="zh-CN"/>
        </w:rPr>
        <w:t>.</w:t>
      </w:r>
    </w:p>
    <w:p w14:paraId="79EE4F25" w14:textId="77777777" w:rsidR="004F1026" w:rsidRPr="003A1BEB" w:rsidRDefault="004F1026" w:rsidP="00FF03A3">
      <w:pPr>
        <w:spacing w:line="360" w:lineRule="auto"/>
        <w:rPr>
          <w:rFonts w:cs="Times New Roman"/>
          <w:bCs/>
          <w:highlight w:val="yellow"/>
          <w:lang w:eastAsia="zh-CN"/>
        </w:rPr>
      </w:pPr>
    </w:p>
    <w:p w14:paraId="1767B528" w14:textId="77777777" w:rsidR="009C04FF" w:rsidRPr="003A1BEB" w:rsidRDefault="009C04FF" w:rsidP="00FF03A3">
      <w:pPr>
        <w:spacing w:line="360" w:lineRule="auto"/>
        <w:rPr>
          <w:rFonts w:cs="Times New Roman"/>
          <w:bCs/>
          <w:highlight w:val="yellow"/>
          <w:lang w:eastAsia="zh-CN"/>
        </w:rPr>
      </w:pPr>
    </w:p>
    <w:p w14:paraId="7FFE7B47" w14:textId="64505629" w:rsidR="00B82235" w:rsidRPr="003A1BEB" w:rsidRDefault="0086431D" w:rsidP="00FF03A3">
      <w:pPr>
        <w:spacing w:line="360" w:lineRule="auto"/>
        <w:rPr>
          <w:rFonts w:cs="Times New Roman"/>
          <w:b/>
          <w:highlight w:val="yellow"/>
          <w:lang w:eastAsia="zh-CN"/>
        </w:rPr>
      </w:pPr>
      <w:r w:rsidRPr="003A1BEB">
        <w:rPr>
          <w:rFonts w:cs="Times New Roman"/>
          <w:b/>
          <w:highlight w:val="yellow"/>
          <w:lang w:eastAsia="zh-CN"/>
        </w:rPr>
        <w:t xml:space="preserve">2 </w:t>
      </w:r>
      <w:r w:rsidR="00EF5898">
        <w:rPr>
          <w:rFonts w:cs="Times New Roman"/>
          <w:b/>
          <w:highlight w:val="yellow"/>
          <w:lang w:eastAsia="zh-CN"/>
        </w:rPr>
        <w:t>Randomized a</w:t>
      </w:r>
      <w:r w:rsidR="005067BC" w:rsidRPr="003A1BEB">
        <w:rPr>
          <w:rFonts w:cs="Times New Roman"/>
          <w:b/>
          <w:highlight w:val="yellow"/>
          <w:lang w:eastAsia="zh-CN"/>
        </w:rPr>
        <w:t>lgorithm</w:t>
      </w:r>
      <w:r w:rsidR="009C04FF" w:rsidRPr="003A1BEB">
        <w:rPr>
          <w:rFonts w:cs="Times New Roman"/>
          <w:b/>
          <w:highlight w:val="yellow"/>
          <w:lang w:eastAsia="zh-CN"/>
        </w:rPr>
        <w:t xml:space="preserve"> </w:t>
      </w:r>
      <w:r w:rsidR="009C04FF" w:rsidRPr="003A1BEB">
        <w:rPr>
          <w:rFonts w:cs="Times New Roman" w:hint="eastAsia"/>
          <w:b/>
          <w:highlight w:val="yellow"/>
          <w:lang w:eastAsia="zh-CN"/>
        </w:rPr>
        <w:t>is</w:t>
      </w:r>
      <w:r w:rsidR="009C04FF" w:rsidRPr="003A1BEB">
        <w:rPr>
          <w:rFonts w:cs="Times New Roman"/>
          <w:b/>
          <w:highlight w:val="yellow"/>
          <w:lang w:eastAsia="zh-CN"/>
        </w:rPr>
        <w:t xml:space="preserve"> </w:t>
      </w:r>
      <w:r w:rsidR="009C04FF" w:rsidRPr="003A1BEB">
        <w:rPr>
          <w:rFonts w:cs="Times New Roman" w:hint="eastAsia"/>
          <w:b/>
          <w:highlight w:val="yellow"/>
          <w:lang w:eastAsia="zh-CN"/>
        </w:rPr>
        <w:t>a</w:t>
      </w:r>
      <w:r w:rsidR="009C04FF" w:rsidRPr="003A1BEB">
        <w:rPr>
          <w:rFonts w:cs="Times New Roman"/>
          <w:b/>
          <w:highlight w:val="yellow"/>
          <w:lang w:eastAsia="zh-CN"/>
        </w:rPr>
        <w:t>s below</w:t>
      </w:r>
    </w:p>
    <w:p w14:paraId="18A57132" w14:textId="17C1BDE2" w:rsidR="005067BC" w:rsidRPr="003A1BEB" w:rsidRDefault="005067BC" w:rsidP="00FF03A3">
      <w:pPr>
        <w:spacing w:line="360" w:lineRule="auto"/>
        <w:rPr>
          <w:rFonts w:cs="Times New Roman"/>
          <w:bCs/>
          <w:i/>
          <w:highlight w:val="yellow"/>
          <w:lang w:eastAsia="zh-CN"/>
        </w:rPr>
      </w:pPr>
      <w:r w:rsidRPr="003A1BEB">
        <w:rPr>
          <w:rFonts w:cs="Times New Roman"/>
          <w:bCs/>
          <w:highlight w:val="yellow"/>
          <w:lang w:eastAsia="zh-CN"/>
        </w:rPr>
        <w:t xml:space="preserve">1 Generate </w:t>
      </w:r>
      <m:oMath>
        <m:r>
          <m:rPr>
            <m:sty m:val="bi"/>
          </m:rPr>
          <w:rPr>
            <w:rFonts w:ascii="Cambria Math" w:hAnsi="Cambria Math" w:cs="Times New Roman"/>
            <w:highlight w:val="yellow"/>
            <w:lang w:eastAsia="zh-CN"/>
          </w:rPr>
          <m:t>S</m:t>
        </m:r>
      </m:oMath>
      <w:r w:rsidRPr="003A1BEB">
        <w:rPr>
          <w:rFonts w:cs="Times New Roman"/>
          <w:b/>
          <w:highlight w:val="yellow"/>
          <w:lang w:eastAsia="zh-CN"/>
        </w:rPr>
        <w:t xml:space="preserve"> </w:t>
      </w:r>
      <w:r w:rsidRPr="003A1BEB">
        <w:rPr>
          <w:rFonts w:cs="Times New Roman"/>
          <w:bCs/>
          <w:highlight w:val="yellow"/>
          <w:lang w:eastAsia="zh-CN"/>
        </w:rPr>
        <w:t xml:space="preserve">matrix, </w:t>
      </w:r>
      <m:oMath>
        <m:r>
          <w:rPr>
            <w:rFonts w:ascii="Cambria Math" w:hAnsi="Cambria Math" w:cs="Times New Roman"/>
            <w:highlight w:val="yellow"/>
            <w:lang w:eastAsia="zh-CN"/>
          </w:rPr>
          <m:t>k×m</m:t>
        </m:r>
      </m:oMath>
      <w:r w:rsidRPr="003A1BEB">
        <w:rPr>
          <w:rFonts w:cs="Times New Roman"/>
          <w:bCs/>
          <w:highlight w:val="yellow"/>
          <w:lang w:eastAsia="zh-CN"/>
        </w:rPr>
        <w:t xml:space="preserve"> from a normal distribution</w:t>
      </w:r>
      <w:r w:rsidR="009C04FF" w:rsidRPr="003A1BEB">
        <w:rPr>
          <w:rFonts w:cs="Times New Roman" w:hint="eastAsia"/>
          <w:bCs/>
          <w:highlight w:val="yellow"/>
          <w:lang w:eastAsia="zh-CN"/>
        </w:rPr>
        <w:t xml:space="preserve"> </w:t>
      </w:r>
      <m:oMath>
        <m:r>
          <w:rPr>
            <w:rFonts w:ascii="Cambria Math" w:hAnsi="Cambria Math" w:cs="Times New Roman"/>
            <w:highlight w:val="yellow"/>
            <w:lang w:eastAsia="zh-CN"/>
          </w:rPr>
          <m:t>N</m:t>
        </m:r>
        <m:r>
          <w:rPr>
            <w:rFonts w:ascii="Cambria Math" w:hAnsi="Cambria Math" w:cs="Times New Roman" w:hint="eastAsia"/>
            <w:highlight w:val="yellow"/>
            <w:lang w:eastAsia="zh-CN"/>
          </w:rPr>
          <m:t>(</m:t>
        </m:r>
        <m:r>
          <w:rPr>
            <w:rFonts w:ascii="Cambria Math" w:hAnsi="Cambria Math" w:cs="Times New Roman"/>
            <w:highlight w:val="yellow"/>
            <w:lang w:eastAsia="zh-CN"/>
          </w:rPr>
          <m:t>0,</m:t>
        </m:r>
        <m:f>
          <m:fPr>
            <m:ctrlPr>
              <w:ins w:id="12" w:author="Guobo Chen" w:date="2021-06-13T17:12:00Z">
                <w:rPr>
                  <w:rFonts w:ascii="Cambria Math" w:hAnsi="Cambria Math" w:cs="Times New Roman"/>
                  <w:bCs/>
                  <w:i/>
                  <w:highlight w:val="yellow"/>
                  <w:lang w:eastAsia="zh-CN"/>
                </w:rPr>
              </w:ins>
            </m:ctrlPr>
          </m:fPr>
          <m:num>
            <m:r>
              <w:rPr>
                <w:rFonts w:ascii="Cambria Math" w:hAnsi="Cambria Math" w:cs="Times New Roman"/>
                <w:highlight w:val="yellow"/>
                <w:lang w:eastAsia="zh-CN"/>
              </w:rPr>
              <m:t>1</m:t>
            </m:r>
          </m:num>
          <m:den>
            <m:r>
              <w:rPr>
                <w:rFonts w:ascii="Cambria Math" w:hAnsi="Cambria Math" w:cs="Times New Roman"/>
                <w:highlight w:val="yellow"/>
                <w:lang w:eastAsia="zh-CN"/>
              </w:rPr>
              <m:t>m</m:t>
            </m:r>
          </m:den>
        </m:f>
        <m:r>
          <w:rPr>
            <w:rFonts w:ascii="Cambria Math" w:hAnsi="Cambria Math" w:cs="Times New Roman"/>
            <w:highlight w:val="yellow"/>
            <w:lang w:eastAsia="zh-CN"/>
          </w:rPr>
          <m:t>)</m:t>
        </m:r>
      </m:oMath>
      <w:r w:rsidR="00411805" w:rsidRPr="003A1BEB">
        <w:rPr>
          <w:rFonts w:cs="Times New Roman"/>
          <w:bCs/>
          <w:highlight w:val="yellow"/>
          <w:lang w:eastAsia="zh-CN"/>
        </w:rPr>
        <w:t>.</w:t>
      </w:r>
    </w:p>
    <w:p w14:paraId="1C2F054B" w14:textId="4396F0B6" w:rsidR="007F5E2D" w:rsidRPr="003A1BEB" w:rsidRDefault="009C04FF" w:rsidP="00FF03A3">
      <w:pPr>
        <w:spacing w:line="360" w:lineRule="auto"/>
        <w:rPr>
          <w:rFonts w:cs="Times New Roman"/>
          <w:b/>
          <w:highlight w:val="yellow"/>
          <w:lang w:eastAsia="zh-CN"/>
        </w:rPr>
      </w:pPr>
      <w:r w:rsidRPr="003A1BEB">
        <w:rPr>
          <w:rFonts w:cs="Times New Roman"/>
          <w:bCs/>
          <w:highlight w:val="yellow"/>
          <w:lang w:eastAsia="zh-CN"/>
        </w:rPr>
        <w:t xml:space="preserve">2 </w:t>
      </w:r>
      <m:oMath>
        <m:sSub>
          <m:sSubPr>
            <m:ctrlPr>
              <w:ins w:id="13" w:author="Guobo Chen" w:date="2021-06-13T16:25:00Z">
                <w:rPr>
                  <w:rFonts w:ascii="Cambria Math" w:hAnsi="Cambria Math" w:cs="Times New Roman"/>
                  <w:b/>
                  <w:i/>
                  <w:highlight w:val="yellow"/>
                  <w:lang w:eastAsia="zh-CN"/>
                </w:rPr>
              </w:ins>
            </m:ctrlPr>
          </m:sSubPr>
          <m:e>
            <m:acc>
              <m:accPr>
                <m:ctrlPr>
                  <w:ins w:id="14"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1</m:t>
            </m:r>
          </m:sub>
        </m:sSub>
        <m:r>
          <m:rPr>
            <m:sty m:val="bi"/>
          </m:rPr>
          <w:rPr>
            <w:rFonts w:ascii="Cambria Math" w:hAnsi="Cambria Math" w:cs="Times New Roman"/>
            <w:highlight w:val="yellow"/>
            <w:lang w:eastAsia="zh-CN"/>
          </w:rPr>
          <m:t>=</m:t>
        </m:r>
        <m:sSub>
          <m:sSubPr>
            <m:ctrlPr>
              <w:ins w:id="15" w:author="Guobo Chen" w:date="2021-06-13T16:56:00Z">
                <w:rPr>
                  <w:rFonts w:ascii="Cambria Math" w:hAnsi="Cambria Math" w:cs="Times New Roman"/>
                  <w:b/>
                  <w:i/>
                  <w:highlight w:val="yellow"/>
                  <w:lang w:eastAsia="zh-CN"/>
                </w:rPr>
              </w:ins>
            </m:ctrlPr>
          </m:sSubPr>
          <m:e>
            <m:acc>
              <m:accPr>
                <m:chr m:val="̃"/>
                <m:ctrlPr>
                  <w:ins w:id="16"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nt="eastAsia"/>
                    <w:highlight w:val="yellow"/>
                    <w:lang w:eastAsia="zh-CN"/>
                  </w:rPr>
                  <m:t>X</m:t>
                </m:r>
              </m:e>
            </m:acc>
            <m:ctrlPr>
              <w:ins w:id="17" w:author="Guobo Chen" w:date="2021-06-13T16:56:00Z">
                <w:rPr>
                  <w:rFonts w:ascii="Cambria Math" w:hAnsi="Cambria Math" w:cs="Times New Roman" w:hint="eastAsia"/>
                  <w:b/>
                  <w:i/>
                  <w:highlight w:val="yellow"/>
                  <w:lang w:eastAsia="zh-CN"/>
                </w:rPr>
              </w:ins>
            </m:ctrlPr>
          </m:e>
          <m:sub>
            <m:r>
              <w:rPr>
                <w:rFonts w:ascii="Cambria Math" w:hAnsi="Cambria Math" w:cs="Times New Roman"/>
                <w:highlight w:val="yellow"/>
                <w:lang w:eastAsia="zh-CN"/>
              </w:rPr>
              <m:t>1</m:t>
            </m:r>
          </m:sub>
        </m:sSub>
        <m:sSup>
          <m:sSupPr>
            <m:ctrlPr>
              <w:ins w:id="18" w:author="Guobo Chen" w:date="2021-06-13T17:07:00Z">
                <w:rPr>
                  <w:rFonts w:ascii="Cambria Math" w:hAnsi="Cambria Math" w:cs="Times New Roman"/>
                  <w:b/>
                  <w:i/>
                  <w:highlight w:val="yellow"/>
                  <w:lang w:eastAsia="zh-CN"/>
                </w:rPr>
              </w:ins>
            </m:ctrlPr>
          </m:sSupPr>
          <m:e>
            <m:r>
              <m:rPr>
                <m:sty m:val="bi"/>
              </m:rPr>
              <w:rPr>
                <w:rFonts w:ascii="Cambria Math" w:hAnsi="Cambria Math" w:cs="Times New Roman"/>
                <w:highlight w:val="yellow"/>
                <w:lang w:eastAsia="zh-CN"/>
              </w:rPr>
              <m:t>S</m:t>
            </m:r>
          </m:e>
          <m:sup>
            <m:r>
              <w:rPr>
                <w:rFonts w:ascii="Cambria Math" w:hAnsi="Cambria Math" w:cs="Times New Roman"/>
                <w:highlight w:val="yellow"/>
                <w:lang w:eastAsia="zh-CN"/>
              </w:rPr>
              <m:t>T</m:t>
            </m:r>
          </m:sup>
        </m:sSup>
      </m:oMath>
      <w:r w:rsidRPr="003A1BEB">
        <w:rPr>
          <w:rFonts w:cs="Times New Roman" w:hint="eastAsia"/>
          <w:b/>
          <w:highlight w:val="yellow"/>
          <w:lang w:eastAsia="zh-CN"/>
        </w:rPr>
        <w:t>,</w:t>
      </w:r>
      <w:r w:rsidRPr="003A1BEB">
        <w:rPr>
          <w:rFonts w:cs="Times New Roman"/>
          <w:b/>
          <w:highlight w:val="yellow"/>
          <w:lang w:eastAsia="zh-CN"/>
        </w:rPr>
        <w:t xml:space="preserve"> </w:t>
      </w:r>
      <m:oMath>
        <m:sSub>
          <m:sSubPr>
            <m:ctrlPr>
              <w:ins w:id="19" w:author="Guobo Chen" w:date="2021-06-13T16:25:00Z">
                <w:rPr>
                  <w:rFonts w:ascii="Cambria Math" w:hAnsi="Cambria Math" w:cs="Times New Roman"/>
                  <w:b/>
                  <w:i/>
                  <w:highlight w:val="yellow"/>
                  <w:lang w:eastAsia="zh-CN"/>
                </w:rPr>
              </w:ins>
            </m:ctrlPr>
          </m:sSubPr>
          <m:e>
            <m:acc>
              <m:accPr>
                <m:ctrlPr>
                  <w:ins w:id="20"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2</m:t>
            </m:r>
          </m:sub>
        </m:sSub>
        <m:r>
          <m:rPr>
            <m:sty m:val="bi"/>
          </m:rPr>
          <w:rPr>
            <w:rFonts w:ascii="Cambria Math" w:hAnsi="Cambria Math" w:cs="Times New Roman"/>
            <w:highlight w:val="yellow"/>
            <w:lang w:eastAsia="zh-CN"/>
          </w:rPr>
          <m:t>=</m:t>
        </m:r>
        <m:sSub>
          <m:sSubPr>
            <m:ctrlPr>
              <w:ins w:id="21" w:author="Guobo Chen" w:date="2021-06-13T16:56:00Z">
                <w:rPr>
                  <w:rFonts w:ascii="Cambria Math" w:hAnsi="Cambria Math" w:cs="Times New Roman"/>
                  <w:b/>
                  <w:i/>
                  <w:highlight w:val="yellow"/>
                  <w:lang w:eastAsia="zh-CN"/>
                </w:rPr>
              </w:ins>
            </m:ctrlPr>
          </m:sSubPr>
          <m:e>
            <m:acc>
              <m:accPr>
                <m:chr m:val="̃"/>
                <m:ctrlPr>
                  <w:ins w:id="22"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nt="eastAsia"/>
                    <w:highlight w:val="yellow"/>
                    <w:lang w:eastAsia="zh-CN"/>
                  </w:rPr>
                  <m:t>X</m:t>
                </m:r>
              </m:e>
            </m:acc>
            <m:ctrlPr>
              <w:ins w:id="23" w:author="Guobo Chen" w:date="2021-06-13T16:56:00Z">
                <w:rPr>
                  <w:rFonts w:ascii="Cambria Math" w:hAnsi="Cambria Math" w:cs="Times New Roman" w:hint="eastAsia"/>
                  <w:b/>
                  <w:i/>
                  <w:highlight w:val="yellow"/>
                  <w:lang w:eastAsia="zh-CN"/>
                </w:rPr>
              </w:ins>
            </m:ctrlPr>
          </m:e>
          <m:sub>
            <m:r>
              <w:rPr>
                <w:rFonts w:ascii="Cambria Math" w:hAnsi="Cambria Math" w:cs="Times New Roman"/>
                <w:highlight w:val="yellow"/>
                <w:lang w:eastAsia="zh-CN"/>
              </w:rPr>
              <m:t>2</m:t>
            </m:r>
          </m:sub>
        </m:sSub>
        <m:sSup>
          <m:sSupPr>
            <m:ctrlPr>
              <w:ins w:id="24" w:author="Guobo Chen" w:date="2021-06-13T17:07:00Z">
                <w:rPr>
                  <w:rFonts w:ascii="Cambria Math" w:hAnsi="Cambria Math" w:cs="Times New Roman"/>
                  <w:b/>
                  <w:i/>
                  <w:highlight w:val="yellow"/>
                  <w:lang w:eastAsia="zh-CN"/>
                </w:rPr>
              </w:ins>
            </m:ctrlPr>
          </m:sSupPr>
          <m:e>
            <m:r>
              <m:rPr>
                <m:sty m:val="bi"/>
              </m:rPr>
              <w:rPr>
                <w:rFonts w:ascii="Cambria Math" w:hAnsi="Cambria Math" w:cs="Times New Roman"/>
                <w:highlight w:val="yellow"/>
                <w:lang w:eastAsia="zh-CN"/>
              </w:rPr>
              <m:t>S</m:t>
            </m:r>
          </m:e>
          <m:sup>
            <m:r>
              <w:rPr>
                <w:rFonts w:ascii="Cambria Math" w:hAnsi="Cambria Math" w:cs="Times New Roman"/>
                <w:highlight w:val="yellow"/>
                <w:lang w:eastAsia="zh-CN"/>
              </w:rPr>
              <m:t>T</m:t>
            </m:r>
          </m:sup>
        </m:sSup>
      </m:oMath>
      <w:r w:rsidR="007730A5" w:rsidRPr="003A1BEB">
        <w:rPr>
          <w:rFonts w:cs="Times New Roman"/>
          <w:bCs/>
          <w:highlight w:val="yellow"/>
          <w:lang w:eastAsia="zh-CN"/>
        </w:rPr>
        <w:t xml:space="preserve">. Of note, </w:t>
      </w:r>
      <m:oMath>
        <m:sSub>
          <m:sSubPr>
            <m:ctrlPr>
              <w:ins w:id="25" w:author="Guobo Chen" w:date="2021-06-13T17:18:00Z">
                <w:rPr>
                  <w:rFonts w:ascii="Cambria Math" w:hAnsi="Cambria Math" w:cs="Times New Roman"/>
                  <w:bCs/>
                  <w:i/>
                  <w:highlight w:val="yellow"/>
                  <w:lang w:eastAsia="zh-CN"/>
                </w:rPr>
              </w:ins>
            </m:ctrlPr>
          </m:sSubPr>
          <m:e>
            <m:acc>
              <m:accPr>
                <m:ctrlPr>
                  <w:ins w:id="26"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i</m:t>
            </m:r>
          </m:sub>
        </m:sSub>
        <m:r>
          <w:rPr>
            <w:rFonts w:ascii="Cambria Math" w:hAnsi="Cambria Math" w:cs="Times New Roman"/>
            <w:highlight w:val="yellow"/>
            <w:lang w:eastAsia="zh-CN"/>
          </w:rPr>
          <m:t xml:space="preserve"> </m:t>
        </m:r>
      </m:oMath>
      <w:r w:rsidR="007730A5" w:rsidRPr="003A1BEB">
        <w:rPr>
          <w:rFonts w:cs="Times New Roman" w:hint="eastAsia"/>
          <w:bCs/>
          <w:highlight w:val="yellow"/>
          <w:lang w:eastAsia="zh-CN"/>
        </w:rPr>
        <w:t>is</w:t>
      </w:r>
      <w:r w:rsidR="007730A5" w:rsidRPr="003A1BEB">
        <w:rPr>
          <w:rFonts w:cs="Times New Roman"/>
          <w:bCs/>
          <w:highlight w:val="yellow"/>
          <w:lang w:eastAsia="zh-CN"/>
        </w:rPr>
        <w:t xml:space="preserve"> </w:t>
      </w:r>
      <w:r w:rsidR="007730A5" w:rsidRPr="003A1BEB">
        <w:rPr>
          <w:rFonts w:cs="Times New Roman" w:hint="eastAsia"/>
          <w:bCs/>
          <w:highlight w:val="yellow"/>
          <w:lang w:eastAsia="zh-CN"/>
        </w:rPr>
        <w:t>an</w:t>
      </w:r>
      <w:r w:rsidR="007730A5" w:rsidRPr="003A1BEB">
        <w:rPr>
          <w:rFonts w:cs="Times New Roman"/>
          <w:bCs/>
          <w:highlight w:val="yellow"/>
          <w:lang w:eastAsia="zh-CN"/>
        </w:rPr>
        <w:t xml:space="preserve"> </w:t>
      </w:r>
      <m:oMath>
        <m:sSub>
          <m:sSubPr>
            <m:ctrlPr>
              <w:ins w:id="27" w:author="Guobo Chen" w:date="2021-06-13T17:19:00Z">
                <w:rPr>
                  <w:rFonts w:ascii="Cambria Math" w:hAnsi="Cambria Math" w:cs="Times New Roman"/>
                  <w:bCs/>
                  <w:i/>
                  <w:highlight w:val="yellow"/>
                  <w:lang w:eastAsia="zh-CN"/>
                </w:rPr>
              </w:ins>
            </m:ctrlPr>
          </m:sSubPr>
          <m:e>
            <m:r>
              <w:rPr>
                <w:rFonts w:ascii="Cambria Math" w:hAnsi="Cambria Math" w:cs="Times New Roman"/>
                <w:highlight w:val="yellow"/>
                <w:lang w:eastAsia="zh-CN"/>
              </w:rPr>
              <m:t>n</m:t>
            </m:r>
          </m:e>
          <m:sub>
            <m:r>
              <w:rPr>
                <w:rFonts w:ascii="Cambria Math" w:hAnsi="Cambria Math" w:cs="Times New Roman"/>
                <w:highlight w:val="yellow"/>
                <w:lang w:eastAsia="zh-CN"/>
              </w:rPr>
              <m:t>i</m:t>
            </m:r>
          </m:sub>
        </m:sSub>
        <m:r>
          <w:rPr>
            <w:rFonts w:ascii="Cambria Math" w:hAnsi="Cambria Math" w:cs="Times New Roman"/>
            <w:highlight w:val="yellow"/>
            <w:lang w:eastAsia="zh-CN"/>
          </w:rPr>
          <m:t>×k</m:t>
        </m:r>
      </m:oMath>
      <w:r w:rsidR="007730A5" w:rsidRPr="003A1BEB">
        <w:rPr>
          <w:rFonts w:cs="Times New Roman"/>
          <w:bCs/>
          <w:highlight w:val="yellow"/>
          <w:lang w:eastAsia="zh-CN"/>
        </w:rPr>
        <w:t xml:space="preserve"> matrix. </w:t>
      </w:r>
      <m:oMath>
        <m:r>
          <w:rPr>
            <w:rFonts w:ascii="Cambria Math" w:hAnsi="Cambria Math" w:cs="Times New Roman"/>
            <w:highlight w:val="yellow"/>
            <w:lang w:val="en-US" w:eastAsia="zh-CN"/>
          </w:rPr>
          <m:t>var</m:t>
        </m:r>
        <m:d>
          <m:dPr>
            <m:ctrlPr>
              <w:ins w:id="28" w:author="Guobo Chen" w:date="2021-06-13T15:11:00Z">
                <w:rPr>
                  <w:rFonts w:ascii="Cambria Math" w:hAnsi="Cambria Math" w:cs="Times New Roman"/>
                  <w:i/>
                  <w:highlight w:val="yellow"/>
                  <w:lang w:val="en-US" w:eastAsia="zh-CN"/>
                </w:rPr>
              </w:ins>
            </m:ctrlPr>
          </m:dPr>
          <m:e>
            <m:sSub>
              <m:sSubPr>
                <m:ctrlPr>
                  <w:ins w:id="29" w:author="Guobo Chen" w:date="2021-06-13T15:11:00Z">
                    <w:rPr>
                      <w:rFonts w:ascii="Cambria Math" w:hAnsi="Cambria Math" w:cs="Times New Roman"/>
                      <w:i/>
                      <w:highlight w:val="yellow"/>
                      <w:lang w:val="en-US" w:eastAsia="zh-CN"/>
                    </w:rPr>
                  </w:ins>
                </m:ctrlPr>
              </m:sSubPr>
              <m:e>
                <m:acc>
                  <m:accPr>
                    <m:ctrlPr>
                      <w:rPr>
                        <w:rFonts w:ascii="Cambria Math" w:hAnsi="Cambria Math" w:cs="Times New Roman"/>
                        <w:b/>
                        <w:bCs/>
                        <w:i/>
                        <w:highlight w:val="yellow"/>
                        <w:lang w:val="en-US" w:eastAsia="zh-CN"/>
                      </w:rPr>
                    </m:ctrlPr>
                  </m:accPr>
                  <m:e>
                    <m:r>
                      <m:rPr>
                        <m:sty m:val="bi"/>
                      </m:rPr>
                      <w:rPr>
                        <w:rFonts w:ascii="Cambria Math" w:hAnsi="Cambria Math" w:cs="Times New Roman"/>
                        <w:highlight w:val="yellow"/>
                        <w:lang w:val="en-US" w:eastAsia="zh-CN"/>
                      </w:rPr>
                      <m:t>X</m:t>
                    </m:r>
                  </m:e>
                </m:acc>
              </m:e>
              <m:sub>
                <m:r>
                  <w:rPr>
                    <w:rFonts w:ascii="Cambria Math" w:hAnsi="Cambria Math" w:cs="Times New Roman"/>
                    <w:highlight w:val="yellow"/>
                    <w:lang w:val="en-US" w:eastAsia="zh-CN"/>
                  </w:rPr>
                  <m:t>i</m:t>
                </m:r>
              </m:sub>
            </m:sSub>
          </m:e>
        </m:d>
        <m:r>
          <w:rPr>
            <w:rFonts w:ascii="Cambria Math" w:hAnsi="Cambria Math" w:cs="Times New Roman"/>
            <w:highlight w:val="yellow"/>
            <w:lang w:val="en-US" w:eastAsia="zh-CN"/>
          </w:rPr>
          <m:t>=</m:t>
        </m:r>
        <m:sSubSup>
          <m:sSubSupPr>
            <m:ctrlPr>
              <w:ins w:id="30" w:author="Guobo Chen" w:date="2021-06-13T15:11:00Z">
                <w:rPr>
                  <w:rFonts w:ascii="Cambria Math" w:hAnsi="Cambria Math" w:cs="Times New Roman"/>
                  <w:i/>
                  <w:highlight w:val="yellow"/>
                  <w:lang w:val="en-US" w:eastAsia="zh-CN"/>
                </w:rPr>
              </w:ins>
            </m:ctrlPr>
          </m:sSubSupPr>
          <m:e>
            <m:r>
              <w:rPr>
                <w:rFonts w:ascii="Cambria Math" w:hAnsi="Cambria Math" w:cs="Times New Roman"/>
                <w:highlight w:val="yellow"/>
                <w:lang w:val="en-US" w:eastAsia="zh-CN"/>
              </w:rPr>
              <m:t>Σ</m:t>
            </m:r>
          </m:e>
          <m:sub>
            <m:r>
              <w:rPr>
                <w:rFonts w:ascii="Cambria Math" w:hAnsi="Cambria Math" w:cs="Times New Roman"/>
                <w:highlight w:val="yellow"/>
                <w:lang w:val="en-US" w:eastAsia="zh-CN"/>
              </w:rPr>
              <m:t>m=1</m:t>
            </m:r>
          </m:sub>
          <m:sup>
            <m:r>
              <w:rPr>
                <w:rFonts w:ascii="Cambria Math" w:hAnsi="Cambria Math" w:cs="Times New Roman"/>
                <w:highlight w:val="yellow"/>
                <w:lang w:val="en-US" w:eastAsia="zh-CN"/>
              </w:rPr>
              <m:t>M</m:t>
            </m:r>
          </m:sup>
        </m:sSubSup>
        <m:r>
          <w:rPr>
            <w:rFonts w:ascii="Cambria Math" w:hAnsi="Cambria Math" w:cs="Times New Roman"/>
            <w:highlight w:val="yellow"/>
            <w:lang w:val="en-US" w:eastAsia="zh-CN"/>
          </w:rPr>
          <m:t>var</m:t>
        </m:r>
        <m:d>
          <m:dPr>
            <m:ctrlPr>
              <w:ins w:id="31" w:author="Guobo Chen" w:date="2021-06-13T15:11:00Z">
                <w:rPr>
                  <w:rFonts w:ascii="Cambria Math" w:hAnsi="Cambria Math" w:cs="Times New Roman"/>
                  <w:i/>
                  <w:highlight w:val="yellow"/>
                  <w:lang w:val="en-US" w:eastAsia="zh-CN"/>
                </w:rPr>
              </w:ins>
            </m:ctrlPr>
          </m:dPr>
          <m:e>
            <m:sSub>
              <m:sSubPr>
                <m:ctrlPr>
                  <w:ins w:id="32" w:author="Guobo Chen" w:date="2021-06-13T15:11:00Z">
                    <w:rPr>
                      <w:rFonts w:ascii="Cambria Math" w:hAnsi="Cambria Math" w:cs="Times New Roman"/>
                      <w:i/>
                      <w:highlight w:val="yellow"/>
                      <w:lang w:val="en-US" w:eastAsia="zh-CN"/>
                    </w:rPr>
                  </w:ins>
                </m:ctrlPr>
              </m:sSubPr>
              <m:e>
                <m:acc>
                  <m:accPr>
                    <m:chr m:val="̃"/>
                    <m:ctrlPr>
                      <w:rPr>
                        <w:rFonts w:ascii="Cambria Math" w:hAnsi="Cambria Math" w:cs="Times New Roman"/>
                        <w:i/>
                        <w:highlight w:val="yellow"/>
                        <w:lang w:val="en-US" w:eastAsia="zh-CN"/>
                      </w:rPr>
                    </m:ctrlPr>
                  </m:accPr>
                  <m:e>
                    <m:r>
                      <w:rPr>
                        <w:rFonts w:ascii="Cambria Math" w:hAnsi="Cambria Math" w:cs="Times New Roman"/>
                        <w:highlight w:val="yellow"/>
                        <w:lang w:val="en-US" w:eastAsia="zh-CN"/>
                      </w:rPr>
                      <m:t>x</m:t>
                    </m:r>
                  </m:e>
                </m:acc>
              </m:e>
              <m:sub>
                <m:r>
                  <w:rPr>
                    <w:rFonts w:ascii="Cambria Math" w:hAnsi="Cambria Math" w:cs="Times New Roman"/>
                    <w:highlight w:val="yellow"/>
                    <w:lang w:val="en-US" w:eastAsia="zh-CN"/>
                  </w:rPr>
                  <m:t>im</m:t>
                </m:r>
              </m:sub>
            </m:sSub>
            <m:sSub>
              <m:sSubPr>
                <m:ctrlPr>
                  <w:ins w:id="33" w:author="Guobo Chen" w:date="2021-06-13T15:11:00Z">
                    <w:rPr>
                      <w:rFonts w:ascii="Cambria Math" w:hAnsi="Cambria Math" w:cs="Times New Roman"/>
                      <w:i/>
                      <w:highlight w:val="yellow"/>
                      <w:lang w:val="en-US" w:eastAsia="zh-CN"/>
                    </w:rPr>
                  </w:ins>
                </m:ctrlPr>
              </m:sSubPr>
              <m:e>
                <m:r>
                  <w:rPr>
                    <w:rFonts w:ascii="Cambria Math" w:hAnsi="Cambria Math" w:cs="Times New Roman"/>
                    <w:highlight w:val="yellow"/>
                    <w:lang w:val="en-US" w:eastAsia="zh-CN"/>
                  </w:rPr>
                  <m:t>s</m:t>
                </m:r>
              </m:e>
              <m:sub>
                <m:r>
                  <w:rPr>
                    <w:rFonts w:ascii="Cambria Math" w:hAnsi="Cambria Math" w:cs="Times New Roman"/>
                    <w:highlight w:val="yellow"/>
                    <w:lang w:val="en-US" w:eastAsia="zh-CN"/>
                  </w:rPr>
                  <m:t>k.</m:t>
                </m:r>
              </m:sub>
            </m:sSub>
          </m:e>
        </m:d>
        <m:r>
          <w:rPr>
            <w:rFonts w:ascii="Cambria Math" w:hAnsi="Cambria Math" w:cs="Times New Roman"/>
            <w:highlight w:val="yellow"/>
            <w:lang w:val="en-US" w:eastAsia="zh-CN"/>
          </w:rPr>
          <m:t>=</m:t>
        </m:r>
        <m:sSubSup>
          <m:sSubSupPr>
            <m:ctrlPr>
              <w:ins w:id="34" w:author="Guobo Chen" w:date="2021-06-13T15:11:00Z">
                <w:rPr>
                  <w:rFonts w:ascii="Cambria Math" w:hAnsi="Cambria Math" w:cs="Times New Roman"/>
                  <w:i/>
                  <w:highlight w:val="yellow"/>
                  <w:lang w:val="en-US" w:eastAsia="zh-CN"/>
                </w:rPr>
              </w:ins>
            </m:ctrlPr>
          </m:sSubSupPr>
          <m:e>
            <m:r>
              <w:rPr>
                <w:rFonts w:ascii="Cambria Math" w:hAnsi="Cambria Math" w:cs="Times New Roman"/>
                <w:highlight w:val="yellow"/>
                <w:lang w:val="en-US" w:eastAsia="zh-CN"/>
              </w:rPr>
              <m:t>Σ</m:t>
            </m:r>
          </m:e>
          <m:sub>
            <m:r>
              <w:rPr>
                <w:rFonts w:ascii="Cambria Math" w:hAnsi="Cambria Math" w:cs="Times New Roman"/>
                <w:highlight w:val="yellow"/>
                <w:lang w:val="en-US" w:eastAsia="zh-CN"/>
              </w:rPr>
              <m:t>m=1</m:t>
            </m:r>
          </m:sub>
          <m:sup>
            <m:r>
              <w:rPr>
                <w:rFonts w:ascii="Cambria Math" w:hAnsi="Cambria Math" w:cs="Times New Roman"/>
                <w:highlight w:val="yellow"/>
                <w:lang w:val="en-US" w:eastAsia="zh-CN"/>
              </w:rPr>
              <m:t>M</m:t>
            </m:r>
          </m:sup>
        </m:sSubSup>
        <m:sSubSup>
          <m:sSubSupPr>
            <m:ctrlPr>
              <w:ins w:id="35" w:author="Guobo Chen" w:date="2021-06-13T15:11:00Z">
                <w:rPr>
                  <w:rFonts w:ascii="Cambria Math" w:hAnsi="Cambria Math" w:cs="Times New Roman"/>
                  <w:i/>
                  <w:highlight w:val="yellow"/>
                  <w:lang w:val="en-US" w:eastAsia="zh-CN"/>
                </w:rPr>
              </w:ins>
            </m:ctrlPr>
          </m:sSubSupPr>
          <m:e>
            <m:acc>
              <m:accPr>
                <m:chr m:val="̃"/>
                <m:ctrlPr>
                  <w:rPr>
                    <w:rFonts w:ascii="Cambria Math" w:hAnsi="Cambria Math" w:cs="Times New Roman"/>
                    <w:i/>
                    <w:highlight w:val="yellow"/>
                    <w:lang w:val="en-US" w:eastAsia="zh-CN"/>
                  </w:rPr>
                </m:ctrlPr>
              </m:accPr>
              <m:e>
                <m:r>
                  <w:rPr>
                    <w:rFonts w:ascii="Cambria Math" w:hAnsi="Cambria Math" w:cs="Times New Roman"/>
                    <w:highlight w:val="yellow"/>
                    <w:lang w:val="en-US" w:eastAsia="zh-CN"/>
                  </w:rPr>
                  <m:t>x</m:t>
                </m:r>
              </m:e>
            </m:acc>
          </m:e>
          <m:sub>
            <m:r>
              <w:rPr>
                <w:rFonts w:ascii="Cambria Math" w:hAnsi="Cambria Math" w:cs="Times New Roman"/>
                <w:highlight w:val="yellow"/>
                <w:lang w:val="en-US" w:eastAsia="zh-CN"/>
              </w:rPr>
              <m:t>im</m:t>
            </m:r>
          </m:sub>
          <m:sup>
            <m:r>
              <w:rPr>
                <w:rFonts w:ascii="Cambria Math" w:hAnsi="Cambria Math" w:cs="Times New Roman"/>
                <w:highlight w:val="yellow"/>
                <w:lang w:val="en-US" w:eastAsia="zh-CN"/>
              </w:rPr>
              <m:t>2</m:t>
            </m:r>
          </m:sup>
        </m:sSubSup>
        <m:r>
          <w:rPr>
            <w:rFonts w:ascii="Cambria Math" w:hAnsi="Cambria Math" w:cs="Times New Roman"/>
            <w:highlight w:val="yellow"/>
            <w:lang w:val="en-US" w:eastAsia="zh-CN"/>
          </w:rPr>
          <m:t>var</m:t>
        </m:r>
        <m:d>
          <m:dPr>
            <m:ctrlPr>
              <w:ins w:id="36" w:author="Guobo Chen" w:date="2021-06-13T15:11:00Z">
                <w:rPr>
                  <w:rFonts w:ascii="Cambria Math" w:hAnsi="Cambria Math" w:cs="Times New Roman"/>
                  <w:i/>
                  <w:highlight w:val="yellow"/>
                  <w:lang w:val="en-US" w:eastAsia="zh-CN"/>
                </w:rPr>
              </w:ins>
            </m:ctrlPr>
          </m:dPr>
          <m:e>
            <m:sSub>
              <m:sSubPr>
                <m:ctrlPr>
                  <w:ins w:id="37" w:author="Guobo Chen" w:date="2021-06-13T15:11:00Z">
                    <w:rPr>
                      <w:rFonts w:ascii="Cambria Math" w:hAnsi="Cambria Math" w:cs="Times New Roman"/>
                      <w:i/>
                      <w:highlight w:val="yellow"/>
                      <w:lang w:val="en-US" w:eastAsia="zh-CN"/>
                    </w:rPr>
                  </w:ins>
                </m:ctrlPr>
              </m:sSubPr>
              <m:e>
                <m:r>
                  <w:rPr>
                    <w:rFonts w:ascii="Cambria Math" w:hAnsi="Cambria Math" w:cs="Times New Roman"/>
                    <w:highlight w:val="yellow"/>
                    <w:lang w:val="en-US" w:eastAsia="zh-CN"/>
                  </w:rPr>
                  <m:t>s</m:t>
                </m:r>
              </m:e>
              <m:sub>
                <m:r>
                  <w:rPr>
                    <w:rFonts w:ascii="Cambria Math" w:hAnsi="Cambria Math" w:cs="Times New Roman"/>
                    <w:highlight w:val="yellow"/>
                    <w:lang w:val="en-US" w:eastAsia="zh-CN"/>
                  </w:rPr>
                  <m:t>k.</m:t>
                </m:r>
              </m:sub>
            </m:sSub>
          </m:e>
        </m:d>
        <m:r>
          <w:rPr>
            <w:rFonts w:ascii="Cambria Math" w:hAnsi="Cambria Math" w:cs="Times New Roman"/>
            <w:highlight w:val="yellow"/>
            <w:lang w:val="en-US" w:eastAsia="zh-CN"/>
          </w:rPr>
          <m:t>=M</m:t>
        </m:r>
      </m:oMath>
      <w:r w:rsidR="00A9743F" w:rsidRPr="003A1BEB">
        <w:rPr>
          <w:rFonts w:cs="Times New Roman"/>
          <w:highlight w:val="yellow"/>
          <w:lang w:val="en-US" w:eastAsia="zh-CN"/>
        </w:rPr>
        <w:t xml:space="preserve">, in which </w:t>
      </w:r>
      <m:oMath>
        <m:sSub>
          <m:sSubPr>
            <m:ctrlPr>
              <w:ins w:id="38" w:author="Guobo Chen" w:date="2021-06-13T15:11:00Z">
                <w:rPr>
                  <w:rFonts w:ascii="Cambria Math" w:hAnsi="Cambria Math" w:cs="Times New Roman"/>
                  <w:i/>
                  <w:highlight w:val="yellow"/>
                  <w:lang w:val="en-US" w:eastAsia="zh-CN"/>
                </w:rPr>
              </w:ins>
            </m:ctrlPr>
          </m:sSubPr>
          <m:e>
            <m:r>
              <w:rPr>
                <w:rFonts w:ascii="Cambria Math" w:hAnsi="Cambria Math" w:cs="Times New Roman"/>
                <w:highlight w:val="yellow"/>
                <w:lang w:val="en-US" w:eastAsia="zh-CN"/>
              </w:rPr>
              <m:t>s</m:t>
            </m:r>
          </m:e>
          <m:sub>
            <m:r>
              <w:rPr>
                <w:rFonts w:ascii="Cambria Math" w:hAnsi="Cambria Math" w:cs="Times New Roman"/>
                <w:highlight w:val="yellow"/>
                <w:lang w:val="en-US" w:eastAsia="zh-CN"/>
              </w:rPr>
              <m:t>k.</m:t>
            </m:r>
          </m:sub>
        </m:sSub>
      </m:oMath>
      <w:r w:rsidR="00A9743F" w:rsidRPr="003A1BEB">
        <w:rPr>
          <w:rFonts w:cs="Times New Roman"/>
          <w:highlight w:val="yellow"/>
          <w:lang w:val="en-US" w:eastAsia="zh-CN"/>
        </w:rPr>
        <w:t xml:space="preserve"> is the </w:t>
      </w:r>
      <m:oMath>
        <m:sSup>
          <m:sSupPr>
            <m:ctrlPr>
              <w:ins w:id="39" w:author="Guobo Chen" w:date="2021-06-13T15:11:00Z">
                <w:rPr>
                  <w:rFonts w:ascii="Cambria Math" w:hAnsi="Cambria Math" w:cs="Times New Roman"/>
                  <w:i/>
                  <w:highlight w:val="yellow"/>
                  <w:lang w:val="en-US" w:eastAsia="zh-CN"/>
                </w:rPr>
              </w:ins>
            </m:ctrlPr>
          </m:sSupPr>
          <m:e>
            <m:r>
              <w:rPr>
                <w:rFonts w:ascii="Cambria Math" w:hAnsi="Cambria Math" w:cs="Times New Roman"/>
                <w:highlight w:val="yellow"/>
                <w:lang w:val="en-US" w:eastAsia="zh-CN"/>
              </w:rPr>
              <m:t>k</m:t>
            </m:r>
          </m:e>
          <m:sup>
            <m:r>
              <w:rPr>
                <w:rFonts w:ascii="Cambria Math" w:hAnsi="Cambria Math" w:cs="Times New Roman"/>
                <w:highlight w:val="yellow"/>
                <w:lang w:val="en-US" w:eastAsia="zh-CN"/>
              </w:rPr>
              <m:t>th</m:t>
            </m:r>
          </m:sup>
        </m:sSup>
      </m:oMath>
      <w:r w:rsidR="00A9743F" w:rsidRPr="003A1BEB">
        <w:rPr>
          <w:rFonts w:cs="Times New Roman"/>
          <w:highlight w:val="yellow"/>
          <w:lang w:val="en-US" w:eastAsia="zh-CN"/>
        </w:rPr>
        <w:t xml:space="preserve"> column for the </w:t>
      </w:r>
      <m:oMath>
        <m:r>
          <m:rPr>
            <m:sty m:val="bi"/>
          </m:rPr>
          <w:rPr>
            <w:rFonts w:ascii="Cambria Math" w:hAnsi="Cambria Math" w:cs="Times New Roman"/>
            <w:highlight w:val="yellow"/>
            <w:lang w:val="en-US" w:eastAsia="zh-CN"/>
          </w:rPr>
          <m:t>S</m:t>
        </m:r>
      </m:oMath>
      <w:r w:rsidR="00A9743F" w:rsidRPr="003A1BEB">
        <w:rPr>
          <w:rFonts w:cs="Times New Roman"/>
          <w:highlight w:val="yellow"/>
          <w:lang w:val="en-US" w:eastAsia="zh-CN"/>
        </w:rPr>
        <w:t xml:space="preserve"> matrix, and on average each locus explains </w:t>
      </w:r>
      <m:oMath>
        <m:f>
          <m:fPr>
            <m:ctrlPr>
              <w:ins w:id="40" w:author="Guobo Chen" w:date="2021-06-13T15:11:00Z">
                <w:rPr>
                  <w:rFonts w:ascii="Cambria Math" w:hAnsi="Cambria Math" w:cs="Times New Roman"/>
                  <w:i/>
                  <w:highlight w:val="yellow"/>
                  <w:lang w:val="en-US" w:eastAsia="zh-CN"/>
                </w:rPr>
              </w:ins>
            </m:ctrlPr>
          </m:fPr>
          <m:num>
            <m:r>
              <w:rPr>
                <w:rFonts w:ascii="Cambria Math" w:hAnsi="Cambria Math" w:cs="Times New Roman"/>
                <w:highlight w:val="yellow"/>
                <w:lang w:val="en-US" w:eastAsia="zh-CN"/>
              </w:rPr>
              <m:t>1</m:t>
            </m:r>
          </m:num>
          <m:den>
            <m:r>
              <w:rPr>
                <w:rFonts w:ascii="Cambria Math" w:hAnsi="Cambria Math" w:cs="Times New Roman"/>
                <w:highlight w:val="yellow"/>
                <w:lang w:val="en-US" w:eastAsia="zh-CN"/>
              </w:rPr>
              <m:t>M</m:t>
            </m:r>
          </m:den>
        </m:f>
      </m:oMath>
      <w:r w:rsidR="00A9743F" w:rsidRPr="003A1BEB">
        <w:rPr>
          <w:rFonts w:cs="Times New Roman"/>
          <w:highlight w:val="yellow"/>
          <w:lang w:val="en-US" w:eastAsia="zh-CN"/>
        </w:rPr>
        <w:t xml:space="preserve"> of the variation.</w:t>
      </w:r>
      <w:r w:rsidR="00DB66C3" w:rsidRPr="003A1BEB">
        <w:rPr>
          <w:rFonts w:cs="Times New Roman"/>
          <w:bCs/>
          <w:highlight w:val="yellow"/>
          <w:lang w:eastAsia="zh-CN"/>
        </w:rPr>
        <w:t xml:space="preserve"> </w:t>
      </w:r>
      <w:r w:rsidR="001574CC">
        <w:rPr>
          <w:rFonts w:cs="Times New Roman"/>
          <w:bCs/>
          <w:highlight w:val="yellow"/>
          <w:lang w:eastAsia="zh-CN"/>
        </w:rPr>
        <w:t>I</w:t>
      </w:r>
      <w:r w:rsidR="00DB66C3" w:rsidRPr="003A1BEB">
        <w:rPr>
          <w:rFonts w:cs="Times New Roman"/>
          <w:bCs/>
          <w:highlight w:val="yellow"/>
          <w:lang w:eastAsia="zh-CN"/>
        </w:rPr>
        <w:t>t can</w:t>
      </w:r>
      <w:r w:rsidR="001574CC">
        <w:rPr>
          <w:rFonts w:cs="Times New Roman"/>
          <w:bCs/>
          <w:highlight w:val="yellow"/>
          <w:lang w:eastAsia="zh-CN"/>
        </w:rPr>
        <w:t>,</w:t>
      </w:r>
      <w:r w:rsidR="001574CC" w:rsidRPr="001574CC">
        <w:rPr>
          <w:rFonts w:cs="Times New Roman"/>
          <w:bCs/>
          <w:highlight w:val="yellow"/>
          <w:lang w:eastAsia="zh-CN"/>
        </w:rPr>
        <w:t xml:space="preserve"> </w:t>
      </w:r>
      <w:r w:rsidR="001574CC">
        <w:rPr>
          <w:rFonts w:cs="Times New Roman"/>
          <w:bCs/>
          <w:highlight w:val="yellow"/>
          <w:lang w:eastAsia="zh-CN"/>
        </w:rPr>
        <w:t xml:space="preserve">if using </w:t>
      </w:r>
      <w:r w:rsidR="001574CC" w:rsidRPr="003A1BEB">
        <w:rPr>
          <w:rFonts w:cs="Times New Roman"/>
          <w:bCs/>
          <w:highlight w:val="yellow"/>
          <w:lang w:eastAsia="zh-CN"/>
        </w:rPr>
        <w:t>Mailman algorithm</w:t>
      </w:r>
      <w:r w:rsidR="001574CC">
        <w:rPr>
          <w:rFonts w:cs="Times New Roman"/>
          <w:bCs/>
          <w:highlight w:val="yellow"/>
          <w:lang w:eastAsia="zh-CN"/>
        </w:rPr>
        <w:t xml:space="preserve"> for matrix multiplication</w:t>
      </w:r>
      <w:r w:rsidR="001574CC" w:rsidRPr="003A1BEB">
        <w:rPr>
          <w:rFonts w:cs="Times New Roman"/>
          <w:bCs/>
          <w:highlight w:val="yellow"/>
          <w:lang w:eastAsia="zh-CN"/>
        </w:rPr>
        <w:t>,</w:t>
      </w:r>
      <w:r w:rsidR="00DB66C3" w:rsidRPr="003A1BEB">
        <w:rPr>
          <w:rFonts w:cs="Times New Roman"/>
          <w:bCs/>
          <w:highlight w:val="yellow"/>
          <w:lang w:eastAsia="zh-CN"/>
        </w:rPr>
        <w:t xml:space="preserve"> further reduce the computational cost</w:t>
      </w:r>
      <w:r w:rsidR="00DB66C3" w:rsidRPr="003A1BEB">
        <w:rPr>
          <w:rFonts w:cs="Times New Roman"/>
          <w:bCs/>
          <w:highlight w:val="yellow"/>
          <w:lang w:eastAsia="zh-CN"/>
        </w:rPr>
        <w:fldChar w:fldCharType="begin" w:fldLock="1"/>
      </w:r>
      <w:r w:rsidR="004F1026">
        <w:rPr>
          <w:rFonts w:cs="Times New Roman" w:hint="eastAsia"/>
          <w:bCs/>
          <w:highlight w:val="yellow"/>
          <w:lang w:eastAsia="zh-CN"/>
        </w:rPr>
        <w:instrText xml:space="preserve">ADDIN CSL_CITATION {"citationItems":[{"id":"ITEM-1","itemData":{"DOI":"10.1016/j.ipl.2008.09.028","ISBN":"1266200900093","ISSN":"00200190","abstract":"Given an m </w:instrText>
      </w:r>
      <w:r w:rsidR="004F1026">
        <w:rPr>
          <w:rFonts w:cs="Times New Roman" w:hint="eastAsia"/>
          <w:bCs/>
          <w:highlight w:val="yellow"/>
          <w:lang w:eastAsia="zh-CN"/>
        </w:rPr>
        <w:instrText>×</w:instrText>
      </w:r>
      <w:r w:rsidR="004F1026">
        <w:rPr>
          <w:rFonts w:cs="Times New Roman" w:hint="eastAsia"/>
          <w:bCs/>
          <w:highlight w:val="yellow"/>
          <w:lang w:eastAsia="zh-CN"/>
        </w:rPr>
        <w:instrText xml:space="preserve"> n matrix A we are interested in applying it to a real vector x </w:instrText>
      </w:r>
      <w:r w:rsidR="004F1026">
        <w:rPr>
          <w:rFonts w:cs="Times New Roman" w:hint="eastAsia"/>
          <w:bCs/>
          <w:highlight w:val="yellow"/>
          <w:lang w:eastAsia="zh-CN"/>
        </w:rPr>
        <w:instrText>∈</w:instrText>
      </w:r>
      <w:r w:rsidR="004F1026">
        <w:rPr>
          <w:rFonts w:cs="Times New Roman" w:hint="eastAsia"/>
          <w:bCs/>
          <w:highlight w:val="yellow"/>
          <w:lang w:eastAsia="zh-CN"/>
        </w:rPr>
        <w:instrText xml:space="preserve"> Rnin less than the straigh</w:instrText>
      </w:r>
      <w:r w:rsidR="004F1026">
        <w:rPr>
          <w:rFonts w:cs="Times New Roman"/>
          <w:bCs/>
          <w:highlight w:val="yellow"/>
          <w:lang w:eastAsia="zh-CN"/>
        </w:rPr>
        <w:instrText>tforward O (m n) time. For an exact deterministic computation at the very least all entries in A must be accessed, requiring O (m n) operations and matching the running time of naively applying A to x. However, we claim that if the matrix contains only a constant number of distinct values, then reading the matrix once in O (m n) steps is sufficient to preprocess it such that any subsequent application to vectors requires only O (m n / log (max {m, n})) operations. Algorithms for matrix-vector multiplication over finite fields, which save a log factor, have been known for many years. Our contribution is unique in its simplicity and in the fact that it applies also to real valued vectors. Using our algorithm improves on recent results for dimensionality reduction. It gives the first known random projection process exhibiting asymptotically optimal running time. The mailman algorithm is also shown to be useful (faster than naïve) even for small matrices. © 2008 Elsevier B.V. All rights reserved.","author":[{"dropping-particle":"","family":"Liberty","given":"Edo","non-dropping-particle":"","parse-names":false,"suffix":""},{"dropping-particle":"","family":"Zucker","given":"Steven W.","non-dropping-particle":"","parse-names":false,"suffix":""}],"container-title":"Information Processing Letters","id":"ITEM-1","issue":"3","issued":{"date-parts":[["2009"]]},"page":"179-182","title":"The Mailman algorithm: A note on matrix-vector multiplication","type":"article-journal","volume":"109"},"uris":["http://www.mendeley.com/documents/?uuid=bf3b1a40-7089-4369-a40f-18f6219f8a58"]}],"mendeley":{"formattedCitation":"&lt;sup&gt;3&lt;/sup&gt;","plainTextFormattedCitation":"3","previouslyFormattedCitation":"&lt;sup&gt;2&lt;/sup&gt;"},"properties":{"noteIndex":0},"schema":"https://github.com/citation-style-language/schema/raw/master/csl-citation.json"}</w:instrText>
      </w:r>
      <w:r w:rsidR="00DB66C3" w:rsidRPr="003A1BEB">
        <w:rPr>
          <w:rFonts w:cs="Times New Roman"/>
          <w:bCs/>
          <w:highlight w:val="yellow"/>
          <w:lang w:eastAsia="zh-CN"/>
        </w:rPr>
        <w:fldChar w:fldCharType="separate"/>
      </w:r>
      <w:r w:rsidR="004F1026" w:rsidRPr="004F1026">
        <w:rPr>
          <w:rFonts w:cs="Times New Roman"/>
          <w:bCs/>
          <w:noProof/>
          <w:highlight w:val="yellow"/>
          <w:vertAlign w:val="superscript"/>
          <w:lang w:eastAsia="zh-CN"/>
        </w:rPr>
        <w:t>3</w:t>
      </w:r>
      <w:r w:rsidR="00DB66C3" w:rsidRPr="003A1BEB">
        <w:rPr>
          <w:rFonts w:cs="Times New Roman"/>
          <w:bCs/>
          <w:highlight w:val="yellow"/>
          <w:lang w:eastAsia="zh-CN"/>
        </w:rPr>
        <w:fldChar w:fldCharType="end"/>
      </w:r>
      <w:r w:rsidR="00DB66C3" w:rsidRPr="003A1BEB">
        <w:rPr>
          <w:rFonts w:cs="Times New Roman"/>
          <w:bCs/>
          <w:highlight w:val="yellow"/>
          <w:lang w:eastAsia="zh-CN"/>
        </w:rPr>
        <w:t>.</w:t>
      </w:r>
    </w:p>
    <w:p w14:paraId="42347A12" w14:textId="0BBE6580" w:rsidR="009C04FF" w:rsidRPr="003A1BEB" w:rsidRDefault="009C04FF" w:rsidP="00FF03A3">
      <w:pPr>
        <w:spacing w:line="360" w:lineRule="auto"/>
        <w:rPr>
          <w:rFonts w:cs="Times New Roman"/>
          <w:bCs/>
          <w:highlight w:val="yellow"/>
          <w:lang w:eastAsia="zh-CN"/>
        </w:rPr>
      </w:pPr>
      <w:r w:rsidRPr="003A1BEB">
        <w:rPr>
          <w:rFonts w:cs="Times New Roman"/>
          <w:bCs/>
          <w:highlight w:val="yellow"/>
          <w:lang w:eastAsia="zh-CN"/>
        </w:rPr>
        <w:t xml:space="preserve">3 </w:t>
      </w:r>
      <m:oMath>
        <m:acc>
          <m:accPr>
            <m:ctrlPr>
              <w:ins w:id="41" w:author="Unknown" w:date="2021-06-13T16:09:00Z">
                <w:rPr>
                  <w:rFonts w:ascii="Cambria Math" w:hAnsi="Cambria Math" w:cs="Times New Roman"/>
                  <w:bCs/>
                  <w:i/>
                  <w:highlight w:val="yellow"/>
                  <w:lang w:eastAsia="zh-CN"/>
                </w:rPr>
              </w:ins>
            </m:ctrlPr>
          </m:accPr>
          <m:e>
            <m:r>
              <m:rPr>
                <m:sty m:val="bi"/>
              </m:rPr>
              <w:rPr>
                <w:rFonts w:ascii="Cambria Math" w:hAnsi="Cambria Math" w:cs="Times New Roman" w:hint="eastAsia"/>
                <w:highlight w:val="yellow"/>
                <w:lang w:eastAsia="zh-CN"/>
              </w:rPr>
              <m:t>G</m:t>
            </m:r>
          </m:e>
        </m:acc>
        <m:r>
          <w:rPr>
            <w:rFonts w:ascii="Cambria Math" w:hAnsi="Cambria Math" w:cs="Times New Roman"/>
            <w:highlight w:val="yellow"/>
            <w:lang w:eastAsia="zh-CN"/>
          </w:rPr>
          <m:t>=</m:t>
        </m:r>
        <m:f>
          <m:fPr>
            <m:ctrlPr>
              <w:ins w:id="42" w:author="Unknown" w:date="2021-06-13T16:59:00Z">
                <w:rPr>
                  <w:rFonts w:ascii="Cambria Math" w:hAnsi="Cambria Math" w:cs="Times New Roman"/>
                  <w:bCs/>
                  <w:i/>
                  <w:highlight w:val="yellow"/>
                  <w:lang w:eastAsia="zh-CN"/>
                </w:rPr>
              </w:ins>
            </m:ctrlPr>
          </m:fPr>
          <m:num>
            <m:sSub>
              <m:sSubPr>
                <m:ctrlPr>
                  <w:ins w:id="43" w:author="Guobo Chen" w:date="2021-06-13T16:59:00Z">
                    <w:rPr>
                      <w:rFonts w:ascii="Cambria Math" w:hAnsi="Cambria Math" w:cs="Times New Roman"/>
                      <w:bCs/>
                      <w:i/>
                      <w:highlight w:val="yellow"/>
                      <w:lang w:eastAsia="zh-CN"/>
                    </w:rPr>
                  </w:ins>
                </m:ctrlPr>
              </m:sSubPr>
              <m:e>
                <m:acc>
                  <m:accPr>
                    <m:ctrlPr>
                      <w:ins w:id="44"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1</m:t>
                </m:r>
              </m:sub>
            </m:sSub>
            <m:sSubSup>
              <m:sSubSupPr>
                <m:ctrlPr>
                  <w:ins w:id="45" w:author="Guobo Chen" w:date="2021-06-13T16:59:00Z">
                    <w:rPr>
                      <w:rFonts w:ascii="Cambria Math" w:hAnsi="Cambria Math" w:cs="Times New Roman"/>
                      <w:bCs/>
                      <w:i/>
                      <w:highlight w:val="yellow"/>
                      <w:lang w:eastAsia="zh-CN"/>
                    </w:rPr>
                  </w:ins>
                </m:ctrlPr>
              </m:sSubSupPr>
              <m:e>
                <m:acc>
                  <m:accPr>
                    <m:ctrlPr>
                      <w:ins w:id="46"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2</m:t>
                </m:r>
              </m:sub>
              <m:sup>
                <m:r>
                  <w:rPr>
                    <w:rFonts w:ascii="Cambria Math" w:hAnsi="Cambria Math" w:cs="Times New Roman"/>
                    <w:highlight w:val="yellow"/>
                    <w:lang w:eastAsia="zh-CN"/>
                  </w:rPr>
                  <m:t>T</m:t>
                </m:r>
              </m:sup>
            </m:sSubSup>
          </m:num>
          <m:den>
            <m:r>
              <w:rPr>
                <w:rFonts w:ascii="Cambria Math" w:hAnsi="Cambria Math" w:cs="Times New Roman"/>
                <w:highlight w:val="yellow"/>
                <w:lang w:eastAsia="zh-CN"/>
              </w:rPr>
              <m:t>m</m:t>
            </m:r>
          </m:den>
        </m:f>
        <m:r>
          <w:rPr>
            <w:rFonts w:ascii="Cambria Math" w:hAnsi="Cambria Math" w:cs="Times New Roman"/>
            <w:highlight w:val="yellow"/>
            <w:lang w:eastAsia="zh-CN"/>
          </w:rPr>
          <m:t>=</m:t>
        </m:r>
        <m:f>
          <m:fPr>
            <m:ctrlPr>
              <w:ins w:id="47" w:author="Guobo Chen" w:date="2021-06-13T16:09:00Z">
                <w:rPr>
                  <w:rFonts w:ascii="Cambria Math" w:hAnsi="Cambria Math" w:cs="Times New Roman"/>
                  <w:bCs/>
                  <w:i/>
                  <w:highlight w:val="yellow"/>
                  <w:lang w:eastAsia="zh-CN"/>
                </w:rPr>
              </w:ins>
            </m:ctrlPr>
          </m:fPr>
          <m:num>
            <m:sSub>
              <m:sSubPr>
                <m:ctrlPr>
                  <w:ins w:id="48" w:author="Guobo Chen" w:date="2021-06-13T16:24:00Z">
                    <w:rPr>
                      <w:rFonts w:ascii="Cambria Math" w:hAnsi="Cambria Math" w:cs="Times New Roman"/>
                      <w:b/>
                      <w:i/>
                      <w:highlight w:val="yellow"/>
                      <w:lang w:eastAsia="zh-CN"/>
                    </w:rPr>
                  </w:ins>
                </m:ctrlPr>
              </m:sSubPr>
              <m:e>
                <m:acc>
                  <m:accPr>
                    <m:chr m:val="̃"/>
                    <m:ctrlPr>
                      <w:ins w:id="49"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1</m:t>
                </m:r>
              </m:sub>
            </m:sSub>
            <m:sSup>
              <m:sSupPr>
                <m:ctrlPr>
                  <w:ins w:id="50" w:author="Guobo Chen" w:date="2021-06-13T17:06:00Z">
                    <w:rPr>
                      <w:rFonts w:ascii="Cambria Math" w:hAnsi="Cambria Math" w:cs="Times New Roman"/>
                      <w:b/>
                      <w:i/>
                      <w:highlight w:val="yellow"/>
                      <w:lang w:eastAsia="zh-CN"/>
                    </w:rPr>
                  </w:ins>
                </m:ctrlPr>
              </m:sSupPr>
              <m:e>
                <m:r>
                  <m:rPr>
                    <m:sty m:val="bi"/>
                  </m:rPr>
                  <w:rPr>
                    <w:rFonts w:ascii="Cambria Math" w:hAnsi="Cambria Math" w:cs="Times New Roman"/>
                    <w:highlight w:val="yellow"/>
                    <w:lang w:eastAsia="zh-CN"/>
                  </w:rPr>
                  <m:t>S</m:t>
                </m:r>
              </m:e>
              <m:sup>
                <m:r>
                  <m:rPr>
                    <m:sty m:val="bi"/>
                  </m:rPr>
                  <w:rPr>
                    <w:rFonts w:ascii="Cambria Math" w:hAnsi="Cambria Math" w:cs="Times New Roman"/>
                    <w:highlight w:val="yellow"/>
                    <w:lang w:eastAsia="zh-CN"/>
                  </w:rPr>
                  <m:t>T</m:t>
                </m:r>
              </m:sup>
            </m:sSup>
            <m:r>
              <m:rPr>
                <m:sty m:val="bi"/>
              </m:rPr>
              <w:rPr>
                <w:rFonts w:ascii="Cambria Math" w:hAnsi="Cambria Math" w:cs="Times New Roman"/>
                <w:highlight w:val="yellow"/>
                <w:lang w:eastAsia="zh-CN"/>
              </w:rPr>
              <m:t>S</m:t>
            </m:r>
            <m:sSubSup>
              <m:sSubSupPr>
                <m:ctrlPr>
                  <w:ins w:id="51" w:author="Guobo Chen" w:date="2021-06-13T17:00:00Z">
                    <w:rPr>
                      <w:rFonts w:ascii="Cambria Math" w:hAnsi="Cambria Math" w:cs="Times New Roman"/>
                      <w:b/>
                      <w:i/>
                      <w:highlight w:val="yellow"/>
                      <w:lang w:eastAsia="zh-CN"/>
                    </w:rPr>
                  </w:ins>
                </m:ctrlPr>
              </m:sSubSupPr>
              <m:e>
                <m:acc>
                  <m:accPr>
                    <m:chr m:val="̃"/>
                    <m:ctrlPr>
                      <w:ins w:id="52"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2</m:t>
                </m:r>
              </m:sub>
              <m:sup>
                <m:r>
                  <w:rPr>
                    <w:rFonts w:ascii="Cambria Math" w:hAnsi="Cambria Math" w:cs="Times New Roman"/>
                    <w:highlight w:val="yellow"/>
                    <w:lang w:eastAsia="zh-CN"/>
                  </w:rPr>
                  <m:t>T</m:t>
                </m:r>
              </m:sup>
            </m:sSubSup>
          </m:num>
          <m:den>
            <m:r>
              <w:rPr>
                <w:rFonts w:ascii="Cambria Math" w:hAnsi="Cambria Math" w:cs="Times New Roman"/>
                <w:highlight w:val="yellow"/>
                <w:lang w:eastAsia="zh-CN"/>
              </w:rPr>
              <m:t>m</m:t>
            </m:r>
          </m:den>
        </m:f>
      </m:oMath>
      <w:r w:rsidR="00457D28" w:rsidRPr="003A1BEB">
        <w:rPr>
          <w:rFonts w:cs="Times New Roman"/>
          <w:bCs/>
          <w:highlight w:val="yellow"/>
          <w:lang w:eastAsia="zh-CN"/>
        </w:rPr>
        <w:t>.</w:t>
      </w:r>
    </w:p>
    <w:p w14:paraId="4FFE777B" w14:textId="77777777" w:rsidR="00EF5898" w:rsidRDefault="00EF5898" w:rsidP="00FF03A3">
      <w:pPr>
        <w:spacing w:line="360" w:lineRule="auto"/>
        <w:rPr>
          <w:rFonts w:cs="Times New Roman"/>
          <w:bCs/>
          <w:highlight w:val="yellow"/>
          <w:lang w:eastAsia="zh-CN"/>
        </w:rPr>
      </w:pPr>
    </w:p>
    <w:p w14:paraId="100CD0A4" w14:textId="28BCC8A7" w:rsidR="007730A5" w:rsidRDefault="009C04FF" w:rsidP="00FF03A3">
      <w:pPr>
        <w:spacing w:line="360" w:lineRule="auto"/>
        <w:rPr>
          <w:rFonts w:cs="Times New Roman"/>
          <w:bCs/>
          <w:lang w:eastAsia="zh-CN"/>
        </w:rPr>
      </w:pPr>
      <w:r w:rsidRPr="003A1BEB">
        <w:rPr>
          <w:rFonts w:cs="Times New Roman"/>
          <w:bCs/>
          <w:highlight w:val="yellow"/>
          <w:lang w:eastAsia="zh-CN"/>
        </w:rPr>
        <w:t>It i</w:t>
      </w:r>
      <w:r w:rsidR="00411805" w:rsidRPr="003A1BEB">
        <w:rPr>
          <w:rFonts w:cs="Times New Roman" w:hint="eastAsia"/>
          <w:bCs/>
          <w:highlight w:val="yellow"/>
          <w:lang w:eastAsia="zh-CN"/>
        </w:rPr>
        <w:t>s</w:t>
      </w:r>
      <w:r w:rsidRPr="003A1BEB">
        <w:rPr>
          <w:rFonts w:cs="Times New Roman"/>
          <w:bCs/>
          <w:highlight w:val="yellow"/>
          <w:lang w:eastAsia="zh-CN"/>
        </w:rPr>
        <w:t xml:space="preserve"> easy to see that</w:t>
      </w:r>
      <w:r w:rsidR="00411805" w:rsidRPr="003A1BEB">
        <w:rPr>
          <w:rFonts w:cs="Times New Roman"/>
          <w:bCs/>
          <w:highlight w:val="yellow"/>
          <w:lang w:eastAsia="zh-CN"/>
        </w:rPr>
        <w:t xml:space="preserve"> </w:t>
      </w:r>
      <m:oMath>
        <m:r>
          <w:rPr>
            <w:rFonts w:ascii="Cambria Math" w:hAnsi="Cambria Math" w:cs="Times New Roman"/>
            <w:highlight w:val="yellow"/>
            <w:lang w:eastAsia="zh-CN"/>
          </w:rPr>
          <m:t>E(</m:t>
        </m:r>
        <m:sSup>
          <m:sSupPr>
            <m:ctrlPr>
              <w:ins w:id="53" w:author="Guobo Chen" w:date="2021-06-13T17:06:00Z">
                <w:rPr>
                  <w:rFonts w:ascii="Cambria Math" w:hAnsi="Cambria Math" w:cs="Times New Roman"/>
                  <w:b/>
                  <w:i/>
                  <w:highlight w:val="yellow"/>
                  <w:lang w:eastAsia="zh-CN"/>
                </w:rPr>
              </w:ins>
            </m:ctrlPr>
          </m:sSupPr>
          <m:e>
            <m:r>
              <m:rPr>
                <m:sty m:val="bi"/>
              </m:rPr>
              <w:rPr>
                <w:rFonts w:ascii="Cambria Math" w:hAnsi="Cambria Math" w:cs="Times New Roman"/>
                <w:highlight w:val="yellow"/>
                <w:lang w:eastAsia="zh-CN"/>
              </w:rPr>
              <m:t>S</m:t>
            </m:r>
          </m:e>
          <m:sup>
            <m:r>
              <m:rPr>
                <m:sty m:val="bi"/>
              </m:rPr>
              <w:rPr>
                <w:rFonts w:ascii="Cambria Math" w:hAnsi="Cambria Math" w:cs="Times New Roman"/>
                <w:highlight w:val="yellow"/>
                <w:lang w:eastAsia="zh-CN"/>
              </w:rPr>
              <m:t>T</m:t>
            </m:r>
          </m:sup>
        </m:sSup>
        <m:r>
          <m:rPr>
            <m:sty m:val="bi"/>
          </m:rPr>
          <w:rPr>
            <w:rFonts w:ascii="Cambria Math" w:hAnsi="Cambria Math" w:cs="Times New Roman"/>
            <w:highlight w:val="yellow"/>
            <w:lang w:eastAsia="zh-CN"/>
          </w:rPr>
          <m:t>S)=</m:t>
        </m:r>
        <m:sSub>
          <m:sSubPr>
            <m:ctrlPr>
              <w:ins w:id="54" w:author="Guobo Chen" w:date="2021-06-13T17:09:00Z">
                <w:rPr>
                  <w:rFonts w:ascii="Cambria Math" w:hAnsi="Cambria Math" w:cs="Times New Roman"/>
                  <w:b/>
                  <w:i/>
                  <w:highlight w:val="yellow"/>
                  <w:lang w:eastAsia="zh-CN"/>
                </w:rPr>
              </w:ins>
            </m:ctrlPr>
          </m:sSubPr>
          <m:e>
            <m:r>
              <m:rPr>
                <m:sty m:val="bi"/>
              </m:rPr>
              <w:rPr>
                <w:rFonts w:ascii="Cambria Math" w:hAnsi="Cambria Math" w:cs="Times New Roman"/>
                <w:highlight w:val="yellow"/>
                <w:lang w:eastAsia="zh-CN"/>
              </w:rPr>
              <m:t>I</m:t>
            </m:r>
          </m:e>
          <m:sub>
            <m:r>
              <w:rPr>
                <w:rFonts w:ascii="Cambria Math" w:hAnsi="Cambria Math" w:cs="Times New Roman"/>
                <w:highlight w:val="yellow"/>
                <w:lang w:eastAsia="zh-CN"/>
              </w:rPr>
              <m:t>S</m:t>
            </m:r>
          </m:sub>
        </m:sSub>
      </m:oMath>
      <w:r w:rsidR="00740935" w:rsidRPr="003A1BEB">
        <w:rPr>
          <w:rFonts w:cs="Times New Roman"/>
          <w:bCs/>
          <w:highlight w:val="yellow"/>
          <w:lang w:eastAsia="zh-CN"/>
        </w:rPr>
        <w:t>, an</w:t>
      </w:r>
      <w:r w:rsidR="00740935" w:rsidRPr="003A1BEB">
        <w:rPr>
          <w:rFonts w:cs="Times New Roman"/>
          <w:b/>
          <w:highlight w:val="yellow"/>
          <w:lang w:eastAsia="zh-CN"/>
        </w:rPr>
        <w:t xml:space="preserve"> </w:t>
      </w:r>
      <m:oMath>
        <m:r>
          <w:rPr>
            <w:rFonts w:ascii="Cambria Math" w:hAnsi="Cambria Math" w:cs="Times New Roman"/>
            <w:highlight w:val="yellow"/>
            <w:lang w:eastAsia="zh-CN"/>
          </w:rPr>
          <m:t>m×m</m:t>
        </m:r>
      </m:oMath>
      <w:r w:rsidR="00740935" w:rsidRPr="003A1BEB">
        <w:rPr>
          <w:rFonts w:cs="Times New Roman"/>
          <w:bCs/>
          <w:highlight w:val="yellow"/>
          <w:lang w:eastAsia="zh-CN"/>
        </w:rPr>
        <w:t xml:space="preserve"> correlation matrix.</w:t>
      </w:r>
      <w:r w:rsidR="00740935" w:rsidRPr="003A1BEB">
        <w:rPr>
          <w:rFonts w:cs="Times New Roman"/>
          <w:b/>
          <w:highlight w:val="yellow"/>
          <w:lang w:eastAsia="zh-CN"/>
        </w:rPr>
        <w:t xml:space="preserve"> </w:t>
      </w:r>
      <w:r w:rsidR="00740935" w:rsidRPr="003A1BEB">
        <w:rPr>
          <w:rFonts w:cs="Times New Roman"/>
          <w:bCs/>
          <w:highlight w:val="yellow"/>
          <w:lang w:eastAsia="zh-CN"/>
        </w:rPr>
        <w:t xml:space="preserve">Obviously, the greater </w:t>
      </w:r>
      <m:oMath>
        <m:r>
          <w:rPr>
            <w:rFonts w:ascii="Cambria Math" w:hAnsi="Cambria Math" w:cs="Times New Roman"/>
            <w:highlight w:val="yellow"/>
            <w:lang w:eastAsia="zh-CN"/>
          </w:rPr>
          <m:t>k</m:t>
        </m:r>
      </m:oMath>
      <w:r w:rsidR="001574CC">
        <w:rPr>
          <w:rFonts w:cs="Times New Roman"/>
          <w:bCs/>
          <w:highlight w:val="yellow"/>
          <w:lang w:eastAsia="zh-CN"/>
        </w:rPr>
        <w:t>,</w:t>
      </w:r>
      <w:r w:rsidR="00740935" w:rsidRPr="003A1BEB">
        <w:rPr>
          <w:rFonts w:cs="Times New Roman"/>
          <w:bCs/>
          <w:highlight w:val="yellow"/>
          <w:lang w:eastAsia="zh-CN"/>
        </w:rPr>
        <w:t xml:space="preserve"> the more precisely </w:t>
      </w:r>
      <m:oMath>
        <m:sSup>
          <m:sSupPr>
            <m:ctrlPr>
              <w:ins w:id="55" w:author="Guobo Chen" w:date="2021-06-13T17:06:00Z">
                <w:rPr>
                  <w:rFonts w:ascii="Cambria Math" w:hAnsi="Cambria Math" w:cs="Times New Roman"/>
                  <w:b/>
                  <w:i/>
                  <w:highlight w:val="yellow"/>
                  <w:lang w:eastAsia="zh-CN"/>
                </w:rPr>
              </w:ins>
            </m:ctrlPr>
          </m:sSupPr>
          <m:e>
            <m:r>
              <m:rPr>
                <m:sty m:val="bi"/>
              </m:rPr>
              <w:rPr>
                <w:rFonts w:ascii="Cambria Math" w:hAnsi="Cambria Math" w:cs="Times New Roman"/>
                <w:highlight w:val="yellow"/>
                <w:lang w:eastAsia="zh-CN"/>
              </w:rPr>
              <m:t>S</m:t>
            </m:r>
          </m:e>
          <m:sup>
            <m:r>
              <m:rPr>
                <m:sty m:val="bi"/>
              </m:rPr>
              <w:rPr>
                <w:rFonts w:ascii="Cambria Math" w:hAnsi="Cambria Math" w:cs="Times New Roman"/>
                <w:highlight w:val="yellow"/>
                <w:lang w:eastAsia="zh-CN"/>
              </w:rPr>
              <m:t>T</m:t>
            </m:r>
          </m:sup>
        </m:sSup>
        <m:r>
          <m:rPr>
            <m:sty m:val="bi"/>
          </m:rPr>
          <w:rPr>
            <w:rFonts w:ascii="Cambria Math" w:hAnsi="Cambria Math" w:cs="Times New Roman"/>
            <w:highlight w:val="yellow"/>
            <w:lang w:eastAsia="zh-CN"/>
          </w:rPr>
          <m:t>S</m:t>
        </m:r>
      </m:oMath>
      <w:r w:rsidR="00740935" w:rsidRPr="003A1BEB">
        <w:rPr>
          <w:rFonts w:cs="Times New Roman"/>
          <w:b/>
          <w:highlight w:val="yellow"/>
          <w:lang w:eastAsia="zh-CN"/>
        </w:rPr>
        <w:t xml:space="preserve"> </w:t>
      </w:r>
      <w:r w:rsidR="00740935" w:rsidRPr="003A1BEB">
        <w:rPr>
          <w:rFonts w:cs="Times New Roman"/>
          <w:bCs/>
          <w:highlight w:val="yellow"/>
          <w:lang w:eastAsia="zh-CN"/>
        </w:rPr>
        <w:t xml:space="preserve">approaches </w:t>
      </w:r>
      <m:oMath>
        <m:sSub>
          <m:sSubPr>
            <m:ctrlPr>
              <w:rPr>
                <w:rFonts w:ascii="Cambria Math" w:hAnsi="Cambria Math" w:cs="Times New Roman"/>
                <w:b/>
                <w:i/>
                <w:iCs/>
                <w:highlight w:val="yellow"/>
                <w:lang w:eastAsia="zh-CN"/>
              </w:rPr>
            </m:ctrlPr>
          </m:sSubPr>
          <m:e>
            <m:r>
              <m:rPr>
                <m:sty m:val="bi"/>
              </m:rPr>
              <w:rPr>
                <w:rFonts w:ascii="Cambria Math" w:hAnsi="Cambria Math" w:cs="Times New Roman"/>
                <w:highlight w:val="yellow"/>
                <w:lang w:eastAsia="zh-CN"/>
              </w:rPr>
              <m:t>I</m:t>
            </m:r>
          </m:e>
          <m:sub>
            <m:r>
              <w:rPr>
                <w:rFonts w:ascii="Cambria Math" w:hAnsi="Cambria Math" w:cs="Times New Roman"/>
                <w:highlight w:val="yellow"/>
                <w:lang w:eastAsia="zh-CN"/>
              </w:rPr>
              <m:t>S</m:t>
            </m:r>
          </m:sub>
        </m:sSub>
      </m:oMath>
      <w:r w:rsidR="00740935" w:rsidRPr="003A1BEB">
        <w:rPr>
          <w:rFonts w:cs="Times New Roman"/>
          <w:bCs/>
          <w:highlight w:val="yellow"/>
          <w:lang w:eastAsia="zh-CN"/>
        </w:rPr>
        <w:t>. S</w:t>
      </w:r>
      <w:r w:rsidR="007A3C10" w:rsidRPr="003A1BEB">
        <w:rPr>
          <w:rFonts w:cs="Times New Roman"/>
          <w:bCs/>
          <w:highlight w:val="yellow"/>
          <w:lang w:eastAsia="zh-CN"/>
        </w:rPr>
        <w:t>o</w:t>
      </w:r>
      <w:r w:rsidRPr="003A1BEB">
        <w:rPr>
          <w:rFonts w:cs="Times New Roman"/>
          <w:bCs/>
          <w:highlight w:val="yellow"/>
          <w:lang w:eastAsia="zh-CN"/>
        </w:rPr>
        <w:t xml:space="preserve"> </w:t>
      </w:r>
      <m:oMath>
        <m:r>
          <w:rPr>
            <w:rFonts w:ascii="Cambria Math" w:hAnsi="Cambria Math" w:cs="Times New Roman"/>
            <w:highlight w:val="yellow"/>
            <w:lang w:eastAsia="zh-CN"/>
          </w:rPr>
          <m:t>E</m:t>
        </m:r>
        <m:d>
          <m:dPr>
            <m:ctrlPr>
              <w:ins w:id="56" w:author="Guobo Chen" w:date="2021-06-13T17:12:00Z">
                <w:rPr>
                  <w:rFonts w:ascii="Cambria Math" w:hAnsi="Cambria Math" w:cs="Times New Roman"/>
                  <w:bCs/>
                  <w:i/>
                  <w:highlight w:val="yellow"/>
                  <w:lang w:eastAsia="zh-CN"/>
                </w:rPr>
              </w:ins>
            </m:ctrlPr>
          </m:dPr>
          <m:e>
            <m:acc>
              <m:accPr>
                <m:ctrlPr>
                  <w:ins w:id="57" w:author="Unknown" w:date="2021-06-13T16:09:00Z">
                    <w:rPr>
                      <w:rFonts w:ascii="Cambria Math" w:hAnsi="Cambria Math" w:cs="Times New Roman"/>
                      <w:bCs/>
                      <w:i/>
                      <w:highlight w:val="yellow"/>
                      <w:lang w:eastAsia="zh-CN"/>
                    </w:rPr>
                  </w:ins>
                </m:ctrlPr>
              </m:accPr>
              <m:e>
                <m:r>
                  <m:rPr>
                    <m:sty m:val="bi"/>
                  </m:rPr>
                  <w:rPr>
                    <w:rFonts w:ascii="Cambria Math" w:hAnsi="Cambria Math" w:cs="Times New Roman" w:hint="eastAsia"/>
                    <w:highlight w:val="yellow"/>
                    <w:lang w:eastAsia="zh-CN"/>
                  </w:rPr>
                  <m:t>G</m:t>
                </m:r>
              </m:e>
            </m:acc>
          </m:e>
        </m:d>
        <m:r>
          <w:rPr>
            <w:rFonts w:ascii="Cambria Math" w:hAnsi="Cambria Math" w:cs="Times New Roman"/>
            <w:highlight w:val="yellow"/>
            <w:lang w:eastAsia="zh-CN"/>
          </w:rPr>
          <m:t>=</m:t>
        </m:r>
        <m:f>
          <m:fPr>
            <m:ctrlPr>
              <w:ins w:id="58" w:author="Guobo Chen" w:date="2021-06-13T16:09:00Z">
                <w:rPr>
                  <w:rFonts w:ascii="Cambria Math" w:hAnsi="Cambria Math" w:cs="Times New Roman"/>
                  <w:bCs/>
                  <w:i/>
                  <w:highlight w:val="yellow"/>
                  <w:lang w:eastAsia="zh-CN"/>
                </w:rPr>
              </w:ins>
            </m:ctrlPr>
          </m:fPr>
          <m:num>
            <m:sSub>
              <m:sSubPr>
                <m:ctrlPr>
                  <w:ins w:id="59" w:author="Guobo Chen" w:date="2021-06-13T16:24:00Z">
                    <w:rPr>
                      <w:rFonts w:ascii="Cambria Math" w:hAnsi="Cambria Math" w:cs="Times New Roman"/>
                      <w:b/>
                      <w:i/>
                      <w:highlight w:val="yellow"/>
                      <w:lang w:eastAsia="zh-CN"/>
                    </w:rPr>
                  </w:ins>
                </m:ctrlPr>
              </m:sSubPr>
              <m:e>
                <m:acc>
                  <m:accPr>
                    <m:chr m:val="̃"/>
                    <m:ctrlPr>
                      <w:ins w:id="60"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1</m:t>
                </m:r>
              </m:sub>
            </m:sSub>
            <m:sSup>
              <m:sSupPr>
                <m:ctrlPr>
                  <w:ins w:id="61" w:author="Guobo Chen" w:date="2021-06-13T17:06:00Z">
                    <w:rPr>
                      <w:rFonts w:ascii="Cambria Math" w:hAnsi="Cambria Math" w:cs="Times New Roman"/>
                      <w:b/>
                      <w:i/>
                      <w:highlight w:val="yellow"/>
                      <w:lang w:eastAsia="zh-CN"/>
                    </w:rPr>
                  </w:ins>
                </m:ctrlPr>
              </m:sSupPr>
              <m:e>
                <m:r>
                  <m:rPr>
                    <m:sty m:val="bi"/>
                  </m:rPr>
                  <w:rPr>
                    <w:rFonts w:ascii="Cambria Math" w:hAnsi="Cambria Math" w:cs="Times New Roman"/>
                    <w:highlight w:val="yellow"/>
                    <w:lang w:eastAsia="zh-CN"/>
                  </w:rPr>
                  <m:t>S</m:t>
                </m:r>
              </m:e>
              <m:sup>
                <m:r>
                  <m:rPr>
                    <m:sty m:val="bi"/>
                  </m:rPr>
                  <w:rPr>
                    <w:rFonts w:ascii="Cambria Math" w:hAnsi="Cambria Math" w:cs="Times New Roman"/>
                    <w:highlight w:val="yellow"/>
                    <w:lang w:eastAsia="zh-CN"/>
                  </w:rPr>
                  <m:t>T</m:t>
                </m:r>
              </m:sup>
            </m:sSup>
            <m:r>
              <m:rPr>
                <m:sty m:val="bi"/>
              </m:rPr>
              <w:rPr>
                <w:rFonts w:ascii="Cambria Math" w:hAnsi="Cambria Math" w:cs="Times New Roman"/>
                <w:highlight w:val="yellow"/>
                <w:lang w:eastAsia="zh-CN"/>
              </w:rPr>
              <m:t>S</m:t>
            </m:r>
            <m:sSubSup>
              <m:sSubSupPr>
                <m:ctrlPr>
                  <w:ins w:id="62" w:author="Guobo Chen" w:date="2021-06-13T17:00:00Z">
                    <w:rPr>
                      <w:rFonts w:ascii="Cambria Math" w:hAnsi="Cambria Math" w:cs="Times New Roman"/>
                      <w:b/>
                      <w:i/>
                      <w:highlight w:val="yellow"/>
                      <w:lang w:eastAsia="zh-CN"/>
                    </w:rPr>
                  </w:ins>
                </m:ctrlPr>
              </m:sSubSupPr>
              <m:e>
                <m:acc>
                  <m:accPr>
                    <m:chr m:val="̃"/>
                    <m:ctrlPr>
                      <w:ins w:id="63"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2</m:t>
                </m:r>
              </m:sub>
              <m:sup>
                <m:r>
                  <w:rPr>
                    <w:rFonts w:ascii="Cambria Math" w:hAnsi="Cambria Math" w:cs="Times New Roman"/>
                    <w:highlight w:val="yellow"/>
                    <w:lang w:eastAsia="zh-CN"/>
                  </w:rPr>
                  <m:t>T</m:t>
                </m:r>
              </m:sup>
            </m:sSubSup>
          </m:num>
          <m:den>
            <m:r>
              <w:rPr>
                <w:rFonts w:ascii="Cambria Math" w:hAnsi="Cambria Math" w:cs="Times New Roman"/>
                <w:highlight w:val="yellow"/>
                <w:lang w:eastAsia="zh-CN"/>
              </w:rPr>
              <m:t>m</m:t>
            </m:r>
          </m:den>
        </m:f>
        <m:r>
          <w:rPr>
            <w:rFonts w:ascii="Cambria Math" w:hAnsi="Cambria Math" w:cs="Times New Roman"/>
            <w:highlight w:val="yellow"/>
            <w:lang w:eastAsia="zh-CN"/>
          </w:rPr>
          <m:t>=</m:t>
        </m:r>
        <m:f>
          <m:fPr>
            <m:ctrlPr>
              <w:ins w:id="64" w:author="Guobo Chen" w:date="2021-06-13T16:09:00Z">
                <w:rPr>
                  <w:rFonts w:ascii="Cambria Math" w:hAnsi="Cambria Math" w:cs="Times New Roman"/>
                  <w:bCs/>
                  <w:i/>
                  <w:highlight w:val="yellow"/>
                  <w:lang w:eastAsia="zh-CN"/>
                </w:rPr>
              </w:ins>
            </m:ctrlPr>
          </m:fPr>
          <m:num>
            <m:sSub>
              <m:sSubPr>
                <m:ctrlPr>
                  <w:ins w:id="65" w:author="Guobo Chen" w:date="2021-06-13T16:24:00Z">
                    <w:rPr>
                      <w:rFonts w:ascii="Cambria Math" w:hAnsi="Cambria Math" w:cs="Times New Roman"/>
                      <w:b/>
                      <w:i/>
                      <w:highlight w:val="yellow"/>
                      <w:lang w:eastAsia="zh-CN"/>
                    </w:rPr>
                  </w:ins>
                </m:ctrlPr>
              </m:sSubPr>
              <m:e>
                <m:acc>
                  <m:accPr>
                    <m:chr m:val="̃"/>
                    <m:ctrlPr>
                      <w:ins w:id="66"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1</m:t>
                </m:r>
              </m:sub>
            </m:sSub>
            <m:r>
              <m:rPr>
                <m:sty m:val="bi"/>
              </m:rPr>
              <w:rPr>
                <w:rFonts w:ascii="Cambria Math" w:hAnsi="Cambria Math" w:cs="Times New Roman"/>
                <w:highlight w:val="yellow"/>
                <w:lang w:eastAsia="zh-CN"/>
              </w:rPr>
              <m:t>I</m:t>
            </m:r>
            <m:sSubSup>
              <m:sSubSupPr>
                <m:ctrlPr>
                  <w:ins w:id="67" w:author="Guobo Chen" w:date="2021-06-13T17:00:00Z">
                    <w:rPr>
                      <w:rFonts w:ascii="Cambria Math" w:hAnsi="Cambria Math" w:cs="Times New Roman"/>
                      <w:b/>
                      <w:i/>
                      <w:highlight w:val="yellow"/>
                      <w:lang w:eastAsia="zh-CN"/>
                    </w:rPr>
                  </w:ins>
                </m:ctrlPr>
              </m:sSubSupPr>
              <m:e>
                <m:acc>
                  <m:accPr>
                    <m:chr m:val="̃"/>
                    <m:ctrlPr>
                      <w:ins w:id="68"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2</m:t>
                </m:r>
              </m:sub>
              <m:sup>
                <m:r>
                  <w:rPr>
                    <w:rFonts w:ascii="Cambria Math" w:hAnsi="Cambria Math" w:cs="Times New Roman"/>
                    <w:highlight w:val="yellow"/>
                    <w:lang w:eastAsia="zh-CN"/>
                  </w:rPr>
                  <m:t>T</m:t>
                </m:r>
              </m:sup>
            </m:sSubSup>
          </m:num>
          <m:den>
            <m:r>
              <w:rPr>
                <w:rFonts w:ascii="Cambria Math" w:hAnsi="Cambria Math" w:cs="Times New Roman"/>
                <w:highlight w:val="yellow"/>
                <w:lang w:eastAsia="zh-CN"/>
              </w:rPr>
              <m:t>m</m:t>
            </m:r>
          </m:den>
        </m:f>
        <m:r>
          <w:rPr>
            <w:rFonts w:ascii="Cambria Math" w:hAnsi="Cambria Math" w:cs="Times New Roman"/>
            <w:highlight w:val="yellow"/>
            <w:lang w:eastAsia="zh-CN"/>
          </w:rPr>
          <m:t>=</m:t>
        </m:r>
        <m:r>
          <m:rPr>
            <m:sty m:val="bi"/>
          </m:rPr>
          <w:rPr>
            <w:rFonts w:ascii="Cambria Math" w:hAnsi="Cambria Math" w:cs="Times New Roman"/>
            <w:highlight w:val="yellow"/>
            <w:lang w:eastAsia="zh-CN"/>
          </w:rPr>
          <m:t>G</m:t>
        </m:r>
      </m:oMath>
      <w:r w:rsidR="007730A5" w:rsidRPr="003A1BEB">
        <w:rPr>
          <w:rFonts w:cs="Times New Roman"/>
          <w:bCs/>
          <w:highlight w:val="yellow"/>
          <w:lang w:eastAsia="zh-CN"/>
        </w:rPr>
        <w:t>.</w:t>
      </w:r>
      <w:r w:rsidR="00740935" w:rsidRPr="003A1BEB">
        <w:rPr>
          <w:rFonts w:cs="Times New Roman"/>
          <w:bCs/>
          <w:highlight w:val="yellow"/>
          <w:lang w:eastAsia="zh-CN"/>
        </w:rPr>
        <w:t xml:space="preserve"> </w:t>
      </w:r>
      <w:r w:rsidR="00EF5898">
        <w:rPr>
          <w:rFonts w:cs="Times New Roman"/>
          <w:bCs/>
          <w:highlight w:val="yellow"/>
          <w:lang w:eastAsia="zh-CN"/>
        </w:rPr>
        <w:t xml:space="preserve">It seems obvious that a big </w:t>
      </w:r>
      <m:oMath>
        <m:r>
          <w:rPr>
            <w:rFonts w:ascii="Cambria Math" w:hAnsi="Cambria Math" w:cs="Times New Roman"/>
            <w:highlight w:val="yellow"/>
            <w:lang w:eastAsia="zh-CN"/>
          </w:rPr>
          <m:t>k</m:t>
        </m:r>
      </m:oMath>
      <w:r w:rsidR="00EF5898">
        <w:rPr>
          <w:rFonts w:cs="Times New Roman"/>
          <w:bCs/>
          <w:highlight w:val="yellow"/>
          <w:lang w:eastAsia="zh-CN"/>
        </w:rPr>
        <w:t xml:space="preserve"> is anticipated to have unbased estimate</w:t>
      </w:r>
      <w:r w:rsidR="001574CC">
        <w:rPr>
          <w:rFonts w:cs="Times New Roman"/>
          <w:bCs/>
          <w:highlight w:val="yellow"/>
          <w:lang w:eastAsia="zh-CN"/>
        </w:rPr>
        <w:t xml:space="preserve"> of</w:t>
      </w:r>
      <w:r w:rsidR="00EF5898">
        <w:rPr>
          <w:rFonts w:cs="Times New Roman"/>
          <w:bCs/>
          <w:highlight w:val="yellow"/>
          <w:lang w:eastAsia="zh-CN"/>
        </w:rPr>
        <w:t xml:space="preserve"> </w:t>
      </w:r>
      <m:oMath>
        <m:r>
          <m:rPr>
            <m:sty m:val="bi"/>
          </m:rPr>
          <w:rPr>
            <w:rFonts w:ascii="Cambria Math" w:hAnsi="Cambria Math" w:cs="Times New Roman"/>
            <w:highlight w:val="yellow"/>
            <w:lang w:eastAsia="zh-CN"/>
          </w:rPr>
          <m:t>G</m:t>
        </m:r>
      </m:oMath>
      <w:r w:rsidR="00EF5898">
        <w:rPr>
          <w:rFonts w:cs="Times New Roman"/>
          <w:bCs/>
          <w:highlight w:val="yellow"/>
          <w:lang w:eastAsia="zh-CN"/>
        </w:rPr>
        <w:t xml:space="preserve">. However, the computational cost for </w:t>
      </w:r>
      <m:oMath>
        <m:sSub>
          <m:sSubPr>
            <m:ctrlPr>
              <w:ins w:id="69" w:author="Guobo Chen" w:date="2021-06-13T17:18:00Z">
                <w:rPr>
                  <w:rFonts w:ascii="Cambria Math" w:hAnsi="Cambria Math" w:cs="Times New Roman"/>
                  <w:bCs/>
                  <w:i/>
                  <w:highlight w:val="yellow"/>
                  <w:lang w:eastAsia="zh-CN"/>
                </w:rPr>
              </w:ins>
            </m:ctrlPr>
          </m:sSubPr>
          <m:e>
            <m:acc>
              <m:accPr>
                <m:ctrlPr>
                  <w:ins w:id="70" w:author="Unknown" w:date="2021-06-13T16:09:00Z">
                    <w:rPr>
                      <w:rFonts w:ascii="Cambria Math" w:hAnsi="Cambria Math" w:cs="Times New Roman"/>
                      <w:b/>
                      <w:i/>
                      <w:highlight w:val="yellow"/>
                      <w:lang w:eastAsia="zh-CN"/>
                    </w:rPr>
                  </w:ins>
                </m:ctrlPr>
              </m:accPr>
              <m:e>
                <m:r>
                  <m:rPr>
                    <m:sty m:val="bi"/>
                  </m:rPr>
                  <w:rPr>
                    <w:rFonts w:ascii="Cambria Math" w:hAnsi="Cambria Math" w:cs="Times New Roman"/>
                    <w:highlight w:val="yellow"/>
                    <w:lang w:eastAsia="zh-CN"/>
                  </w:rPr>
                  <m:t>X</m:t>
                </m:r>
              </m:e>
            </m:acc>
          </m:e>
          <m:sub>
            <m:r>
              <w:rPr>
                <w:rFonts w:ascii="Cambria Math" w:hAnsi="Cambria Math" w:cs="Times New Roman"/>
                <w:highlight w:val="yellow"/>
                <w:lang w:eastAsia="zh-CN"/>
              </w:rPr>
              <m:t>i</m:t>
            </m:r>
          </m:sub>
        </m:sSub>
      </m:oMath>
      <w:r w:rsidR="00EF5898" w:rsidRPr="003A1BEB">
        <w:rPr>
          <w:rFonts w:cs="Times New Roman"/>
          <w:bCs/>
          <w:highlight w:val="yellow"/>
          <w:lang w:eastAsia="zh-CN"/>
        </w:rPr>
        <w:t xml:space="preserve"> is </w:t>
      </w:r>
      <m:oMath>
        <m:r>
          <m:rPr>
            <m:scr m:val="script"/>
          </m:rPr>
          <w:rPr>
            <w:rFonts w:ascii="Cambria Math" w:hAnsi="Cambria Math" w:cs="Times New Roman"/>
            <w:highlight w:val="yellow"/>
            <w:lang w:eastAsia="zh-CN"/>
          </w:rPr>
          <m:t>O(</m:t>
        </m:r>
        <m:sSub>
          <m:sSubPr>
            <m:ctrlPr>
              <w:ins w:id="71" w:author="Guobo Chen" w:date="2021-06-13T17:20:00Z">
                <w:rPr>
                  <w:rFonts w:ascii="Cambria Math" w:hAnsi="Cambria Math" w:cs="Times New Roman"/>
                  <w:bCs/>
                  <w:i/>
                  <w:highlight w:val="yellow"/>
                  <w:lang w:eastAsia="zh-CN"/>
                </w:rPr>
              </w:ins>
            </m:ctrlPr>
          </m:sSubPr>
          <m:e>
            <m:r>
              <w:rPr>
                <w:rFonts w:ascii="Cambria Math" w:hAnsi="Cambria Math" w:cs="Times New Roman"/>
                <w:highlight w:val="yellow"/>
                <w:lang w:eastAsia="zh-CN"/>
              </w:rPr>
              <m:t>n</m:t>
            </m:r>
          </m:e>
          <m:sub>
            <m:r>
              <w:rPr>
                <w:rFonts w:ascii="Cambria Math" w:hAnsi="Cambria Math" w:cs="Times New Roman"/>
                <w:highlight w:val="yellow"/>
                <w:lang w:eastAsia="zh-CN"/>
              </w:rPr>
              <m:t>i</m:t>
            </m:r>
          </m:sub>
        </m:sSub>
        <m:r>
          <w:rPr>
            <w:rFonts w:ascii="Cambria Math" w:hAnsi="Cambria Math" w:cs="Times New Roman"/>
            <w:highlight w:val="yellow"/>
            <w:lang w:eastAsia="zh-CN"/>
          </w:rPr>
          <m:t>mk)</m:t>
        </m:r>
      </m:oMath>
      <w:r w:rsidR="007B4A0C">
        <w:rPr>
          <w:rFonts w:cs="Times New Roman" w:hint="eastAsia"/>
          <w:highlight w:val="yellow"/>
          <w:lang w:eastAsia="zh-CN"/>
        </w:rPr>
        <w:t>,</w:t>
      </w:r>
      <w:r w:rsidR="007B4A0C">
        <w:rPr>
          <w:rFonts w:cs="Times New Roman"/>
          <w:highlight w:val="yellow"/>
          <w:lang w:eastAsia="zh-CN"/>
        </w:rPr>
        <w:t xml:space="preserve"> </w:t>
      </w:r>
      <w:r w:rsidR="001574CC">
        <w:rPr>
          <w:rFonts w:cs="Times New Roman"/>
          <w:highlight w:val="yellow"/>
          <w:lang w:eastAsia="zh-CN"/>
        </w:rPr>
        <w:t>a fat</w:t>
      </w:r>
      <w:r w:rsidR="007B4A0C">
        <w:rPr>
          <w:rFonts w:cs="Times New Roman"/>
          <w:highlight w:val="yellow"/>
          <w:lang w:eastAsia="zh-CN"/>
        </w:rPr>
        <w:t xml:space="preserve"> </w:t>
      </w:r>
      <m:oMath>
        <m:r>
          <w:rPr>
            <w:rFonts w:ascii="Cambria Math" w:hAnsi="Cambria Math" w:cs="Times New Roman"/>
            <w:highlight w:val="yellow"/>
            <w:lang w:eastAsia="zh-CN"/>
          </w:rPr>
          <m:t>k</m:t>
        </m:r>
      </m:oMath>
      <w:r w:rsidR="007B4A0C">
        <w:rPr>
          <w:rFonts w:cs="Times New Roman"/>
          <w:highlight w:val="yellow"/>
          <w:lang w:eastAsia="zh-CN"/>
        </w:rPr>
        <w:t xml:space="preserve"> </w:t>
      </w:r>
      <w:r w:rsidR="007B4A0C">
        <w:rPr>
          <w:rFonts w:cs="Times New Roman" w:hint="eastAsia"/>
          <w:highlight w:val="yellow"/>
          <w:lang w:eastAsia="zh-CN"/>
        </w:rPr>
        <w:t>is</w:t>
      </w:r>
      <w:r w:rsidR="007B4A0C">
        <w:rPr>
          <w:rFonts w:cs="Times New Roman"/>
          <w:highlight w:val="yellow"/>
          <w:lang w:eastAsia="zh-CN"/>
        </w:rPr>
        <w:t xml:space="preserve"> </w:t>
      </w:r>
      <w:r w:rsidR="007B4A0C">
        <w:rPr>
          <w:rFonts w:cs="Times New Roman" w:hint="eastAsia"/>
          <w:highlight w:val="yellow"/>
          <w:lang w:eastAsia="zh-CN"/>
        </w:rPr>
        <w:t>not</w:t>
      </w:r>
      <w:r w:rsidR="007B4A0C">
        <w:rPr>
          <w:rFonts w:cs="Times New Roman"/>
          <w:highlight w:val="yellow"/>
          <w:lang w:eastAsia="zh-CN"/>
        </w:rPr>
        <w:t xml:space="preserve"> computational</w:t>
      </w:r>
      <w:r w:rsidR="001574CC">
        <w:rPr>
          <w:rFonts w:cs="Times New Roman"/>
          <w:highlight w:val="yellow"/>
          <w:lang w:eastAsia="zh-CN"/>
        </w:rPr>
        <w:t>ly</w:t>
      </w:r>
      <w:r w:rsidR="007B4A0C">
        <w:rPr>
          <w:rFonts w:cs="Times New Roman"/>
          <w:highlight w:val="yellow"/>
          <w:lang w:eastAsia="zh-CN"/>
        </w:rPr>
        <w:t xml:space="preserve"> economic</w:t>
      </w:r>
      <w:r w:rsidR="00EF5898">
        <w:rPr>
          <w:rFonts w:cs="Times New Roman"/>
          <w:highlight w:val="yellow"/>
          <w:lang w:eastAsia="zh-CN"/>
        </w:rPr>
        <w:t xml:space="preserve">. </w:t>
      </w:r>
      <w:r w:rsidR="00B15D31" w:rsidRPr="003A1BEB">
        <w:rPr>
          <w:rFonts w:cs="Times New Roman"/>
          <w:bCs/>
          <w:highlight w:val="yellow"/>
          <w:lang w:eastAsia="zh-CN"/>
        </w:rPr>
        <w:t xml:space="preserve">Upon </w:t>
      </w:r>
      <w:r w:rsidR="00C73F88" w:rsidRPr="003A1BEB">
        <w:rPr>
          <w:rFonts w:cs="Times New Roman"/>
          <w:bCs/>
          <w:highlight w:val="yellow"/>
          <w:lang w:eastAsia="zh-CN"/>
        </w:rPr>
        <w:t xml:space="preserve">how big </w:t>
      </w:r>
      <m:oMath>
        <m:r>
          <w:rPr>
            <w:rFonts w:ascii="Cambria Math" w:hAnsi="Cambria Math" w:cs="Times New Roman"/>
            <w:highlight w:val="yellow"/>
            <w:lang w:eastAsia="zh-CN"/>
          </w:rPr>
          <m:t>k</m:t>
        </m:r>
      </m:oMath>
      <w:r w:rsidR="00C73F88" w:rsidRPr="003A1BEB">
        <w:rPr>
          <w:rFonts w:cs="Times New Roman"/>
          <w:bCs/>
          <w:highlight w:val="yellow"/>
          <w:lang w:eastAsia="zh-CN"/>
        </w:rPr>
        <w:t xml:space="preserve"> is, </w:t>
      </w:r>
      <m:oMath>
        <m:acc>
          <m:accPr>
            <m:ctrlPr>
              <w:rPr>
                <w:rFonts w:ascii="Cambria Math" w:hAnsi="Cambria Math" w:cs="Times New Roman"/>
                <w:b/>
                <w:i/>
                <w:highlight w:val="yellow"/>
                <w:lang w:eastAsia="zh-CN"/>
              </w:rPr>
            </m:ctrlPr>
          </m:accPr>
          <m:e>
            <m:r>
              <m:rPr>
                <m:sty m:val="bi"/>
              </m:rPr>
              <w:rPr>
                <w:rFonts w:ascii="Cambria Math" w:hAnsi="Cambria Math" w:cs="Times New Roman"/>
                <w:highlight w:val="yellow"/>
                <w:lang w:eastAsia="zh-CN"/>
              </w:rPr>
              <m:t>G</m:t>
            </m:r>
          </m:e>
        </m:acc>
      </m:oMath>
      <w:r w:rsidR="00C73F88" w:rsidRPr="003A1BEB">
        <w:rPr>
          <w:rFonts w:cs="Times New Roman"/>
          <w:bCs/>
          <w:highlight w:val="yellow"/>
          <w:lang w:eastAsia="zh-CN"/>
        </w:rPr>
        <w:t xml:space="preserve"> approaches </w:t>
      </w:r>
      <m:oMath>
        <m:r>
          <m:rPr>
            <m:sty m:val="bi"/>
          </m:rPr>
          <w:rPr>
            <w:rFonts w:ascii="Cambria Math" w:hAnsi="Cambria Math" w:cs="Times New Roman"/>
            <w:highlight w:val="yellow"/>
            <w:lang w:eastAsia="zh-CN"/>
          </w:rPr>
          <m:t>G</m:t>
        </m:r>
      </m:oMath>
      <w:r w:rsidR="00384230" w:rsidRPr="003A1BEB">
        <w:rPr>
          <w:rFonts w:cs="Times New Roman"/>
          <w:b/>
          <w:highlight w:val="yellow"/>
          <w:lang w:eastAsia="zh-CN"/>
        </w:rPr>
        <w:t xml:space="preserve"> </w:t>
      </w:r>
      <w:r w:rsidR="00384230" w:rsidRPr="003A1BEB">
        <w:rPr>
          <w:rFonts w:cs="Times New Roman"/>
          <w:bCs/>
          <w:highlight w:val="yellow"/>
          <w:lang w:eastAsia="zh-CN"/>
        </w:rPr>
        <w:t xml:space="preserve">under tolerance </w:t>
      </w:r>
      <m:oMath>
        <m:r>
          <w:rPr>
            <w:rFonts w:ascii="Cambria Math" w:hAnsi="Cambria Math" w:cs="Times New Roman"/>
            <w:highlight w:val="yellow"/>
            <w:lang w:eastAsia="zh-CN"/>
          </w:rPr>
          <m:t>ε=</m:t>
        </m:r>
        <m:d>
          <m:dPr>
            <m:begChr m:val="‖"/>
            <m:endChr m:val="‖"/>
            <m:ctrlPr>
              <w:rPr>
                <w:rFonts w:ascii="Cambria Math" w:hAnsi="Cambria Math" w:cs="Times New Roman"/>
                <w:i/>
                <w:lang w:eastAsia="zh-CN"/>
              </w:rPr>
            </m:ctrlPr>
          </m:dPr>
          <m:e>
            <m:r>
              <m:rPr>
                <m:sty m:val="bi"/>
              </m:rPr>
              <w:rPr>
                <w:rFonts w:ascii="Cambria Math" w:hAnsi="Cambria Math" w:cs="Times New Roman"/>
                <w:highlight w:val="yellow"/>
                <w:lang w:eastAsia="zh-CN"/>
              </w:rPr>
              <m:t>G</m:t>
            </m:r>
            <m:r>
              <w:rPr>
                <w:rFonts w:ascii="Cambria Math" w:hAnsi="Cambria Math" w:cs="Times New Roman"/>
                <w:highlight w:val="yellow"/>
                <w:lang w:eastAsia="zh-CN"/>
              </w:rPr>
              <m:t>-</m:t>
            </m:r>
            <m:acc>
              <m:accPr>
                <m:ctrlPr>
                  <w:rPr>
                    <w:rFonts w:ascii="Cambria Math" w:hAnsi="Cambria Math" w:cs="Times New Roman"/>
                    <w:i/>
                    <w:lang w:eastAsia="zh-CN"/>
                  </w:rPr>
                </m:ctrlPr>
              </m:accPr>
              <m:e>
                <m:r>
                  <m:rPr>
                    <m:sty m:val="bi"/>
                  </m:rPr>
                  <w:rPr>
                    <w:rFonts w:ascii="Cambria Math" w:hAnsi="Cambria Math" w:cs="Times New Roman"/>
                    <w:highlight w:val="yellow"/>
                    <w:lang w:eastAsia="zh-CN"/>
                  </w:rPr>
                  <m:t>G</m:t>
                </m:r>
              </m:e>
            </m:acc>
          </m:e>
        </m:d>
      </m:oMath>
      <w:r w:rsidR="00C73F88" w:rsidRPr="003A1BEB">
        <w:rPr>
          <w:rFonts w:cs="Times New Roman"/>
          <w:bCs/>
          <w:highlight w:val="yellow"/>
          <w:lang w:eastAsia="zh-CN"/>
        </w:rPr>
        <w:t>.</w:t>
      </w:r>
    </w:p>
    <w:p w14:paraId="620CEF06" w14:textId="77777777" w:rsidR="004F1026" w:rsidRDefault="004F1026" w:rsidP="00FF03A3">
      <w:pPr>
        <w:spacing w:line="360" w:lineRule="auto"/>
        <w:rPr>
          <w:rFonts w:cs="Times New Roman"/>
          <w:b/>
          <w:lang w:eastAsia="zh-CN"/>
        </w:rPr>
      </w:pPr>
    </w:p>
    <w:p w14:paraId="63C12EC9" w14:textId="15063E5B" w:rsidR="00740935" w:rsidRPr="00740935" w:rsidRDefault="00740935" w:rsidP="00FF03A3">
      <w:pPr>
        <w:spacing w:line="360" w:lineRule="auto"/>
        <w:rPr>
          <w:rFonts w:cs="Times New Roman"/>
          <w:bCs/>
          <w:lang w:eastAsia="zh-CN"/>
        </w:rPr>
      </w:pPr>
      <w:r w:rsidRPr="00740935">
        <w:rPr>
          <w:rFonts w:cs="Times New Roman"/>
          <w:bCs/>
          <w:lang w:eastAsia="zh-CN"/>
        </w:rPr>
        <w:t>The</w:t>
      </w:r>
      <w:r>
        <w:rPr>
          <w:rFonts w:cs="Times New Roman"/>
          <w:bCs/>
          <w:lang w:eastAsia="zh-CN"/>
        </w:rPr>
        <w:t xml:space="preserve"> steps above makes the so-called </w:t>
      </w:r>
      <w:r w:rsidRPr="00740935">
        <w:rPr>
          <w:rFonts w:cs="Times New Roman"/>
          <w:bCs/>
          <w:i/>
          <w:iCs/>
          <w:lang w:eastAsia="zh-CN"/>
        </w:rPr>
        <w:t>randomization</w:t>
      </w:r>
      <w:r>
        <w:rPr>
          <w:rFonts w:cs="Times New Roman"/>
          <w:bCs/>
          <w:lang w:eastAsia="zh-CN"/>
        </w:rPr>
        <w:t xml:space="preserve"> kernel of </w:t>
      </w:r>
      <w:r w:rsidR="00951869">
        <w:rPr>
          <w:rFonts w:cs="Times New Roman"/>
          <w:bCs/>
          <w:lang w:eastAsia="zh-CN"/>
        </w:rPr>
        <w:t>many modern matrix algorithm</w:t>
      </w:r>
      <w:r w:rsidR="00951869">
        <w:rPr>
          <w:rFonts w:cs="Times New Roman"/>
          <w:bCs/>
          <w:lang w:eastAsia="zh-CN"/>
        </w:rPr>
        <w:fldChar w:fldCharType="begin" w:fldLock="1"/>
      </w:r>
      <w:r w:rsidR="004A0015">
        <w:rPr>
          <w:rFonts w:cs="Times New Roman"/>
          <w:bCs/>
          <w:lang w:eastAsia="zh-CN"/>
        </w:rPr>
        <w:instrText>ADDIN CSL_CITATION {"citationItems":[{"id":"ITEM-1","itemData":{"DOI":"10.1137/090771806","ISSN":"00361445","abstract":"Low-rank matrix approximations, such as the truncated singular value decomposition and the rank-revealing QR decomposition, play a central role in data analysis and scientific computing. This work surveys and extends recent research which demonstrates that randomization offers a powerful tool for performing low-rank matrix approximation. These techniques exploit modern computational architectures more fully than classical methods and open the possibility of dealing with truly massive data sets. This paper presents a modular framework for constructing randomized algorithms that compute partial matrix decompositions. These methods use random sampling to identify a subspace that captures most of the action of a matrix. The input matrix is then compressed-either explicitly or implicitly-to this subspace, and the reduced matrix is manipulated deterministically to obtain the desired low-rank factorization. In many cases, this approach beats its classical competitors in terms of accuracy, robustness, and/or speed. These claims are supported by extensive numerical experiments and a detailed error analysis. The specific benefits of randomized techniques depend on the computational environment. Consider the model problem of finding the k dominant components of the singular value decomposition of an m × n matrix. (i) For a dense input matrix, randomized algorithms require O(mn log(k)) floating-point operations (flops) in contrast to O(mnk) for classical algorithms. (ii) For a sparse input matrix, the flop count matches classical Krylov subspace methods, but the randomized approach is more robust and can easily be reorganized to exploit multiprocessor architectures. (iii) For a matrix that is too large to fit in fast memory, the randomized techniques require only a constant number of passes over the data, as opposed to O(k) passes for classical algorithms. In fact, it is sometimes possible to perform matrix approximation with a single pass over the data. © 2011 Society for Industrial and Applied Mathematics.","author":[{"dropping-particle":"","family":"Halko","given":"N.","non-dropping-particle":"","parse-names":false,"suffix":""},{"dropping-particle":"","family":"Martinsson","given":"P. G.","non-dropping-particle":"","parse-names":false,"suffix":""},{"dropping-particle":"","family":"Tropp","given":"J. A.","non-dropping-particle":"","parse-names":false,"suffix":""}],"container-title":"SIAM Review","id":"ITEM-1","issue":"2","issued":{"date-parts":[["2011"]]},"page":"217-288","title":"Finding structure with randomness: Probabilistic algorithms for constructing approximate matrix decompositions","type":"article-journal","volume":"53"},"uris":["http://www.mendeley.com/documents/?uuid=4271a007-d454-48d0-9ac9-02f86bdd7ad0"]}],"mendeley":{"formattedCitation":"&lt;sup&gt;1&lt;/sup&gt;","plainTextFormattedCitation":"1","previouslyFormattedCitation":"&lt;sup&gt;1&lt;/sup&gt;"},"properties":{"noteIndex":0},"schema":"https://github.com/citation-style-language/schema/raw/master/csl-citation.json"}</w:instrText>
      </w:r>
      <w:r w:rsidR="00951869">
        <w:rPr>
          <w:rFonts w:cs="Times New Roman"/>
          <w:bCs/>
          <w:lang w:eastAsia="zh-CN"/>
        </w:rPr>
        <w:fldChar w:fldCharType="separate"/>
      </w:r>
      <w:r w:rsidR="00951869" w:rsidRPr="00951869">
        <w:rPr>
          <w:rFonts w:cs="Times New Roman"/>
          <w:bCs/>
          <w:noProof/>
          <w:vertAlign w:val="superscript"/>
          <w:lang w:eastAsia="zh-CN"/>
        </w:rPr>
        <w:t>1</w:t>
      </w:r>
      <w:r w:rsidR="00951869">
        <w:rPr>
          <w:rFonts w:cs="Times New Roman"/>
          <w:bCs/>
          <w:lang w:eastAsia="zh-CN"/>
        </w:rPr>
        <w:fldChar w:fldCharType="end"/>
      </w:r>
      <w:r w:rsidR="00951869">
        <w:rPr>
          <w:rFonts w:cs="Times New Roman"/>
          <w:bCs/>
          <w:lang w:eastAsia="zh-CN"/>
        </w:rPr>
        <w:t>.</w:t>
      </w:r>
    </w:p>
    <w:p w14:paraId="6A76BD4F" w14:textId="77777777" w:rsidR="00740935" w:rsidRPr="00A9743F" w:rsidRDefault="00740935" w:rsidP="00FF03A3">
      <w:pPr>
        <w:spacing w:line="360" w:lineRule="auto"/>
        <w:rPr>
          <w:rFonts w:cs="Times New Roman"/>
          <w:b/>
          <w:lang w:eastAsia="zh-CN"/>
        </w:rPr>
      </w:pPr>
    </w:p>
    <w:p w14:paraId="42B98BFE" w14:textId="4C98D46F" w:rsidR="00FF03A3" w:rsidRPr="00C93A6C" w:rsidRDefault="00C93A6C" w:rsidP="00C93A6C">
      <w:pPr>
        <w:spacing w:line="360" w:lineRule="auto"/>
        <w:rPr>
          <w:rFonts w:cs="Times New Roman"/>
          <w:lang w:eastAsia="zh-CN"/>
        </w:rPr>
      </w:pPr>
      <w:r w:rsidRPr="00C93A6C">
        <w:rPr>
          <w:rFonts w:cs="Times New Roman"/>
          <w:bCs/>
          <w:lang w:val="en-US" w:eastAsia="zh-CN"/>
        </w:rPr>
        <w:t>The</w:t>
      </w:r>
      <w:r>
        <w:rPr>
          <w:rFonts w:cs="Times New Roman"/>
          <w:lang w:val="en-US" w:eastAsia="zh-CN"/>
        </w:rPr>
        <w:t xml:space="preserve"> proposed randomized algorithm</w:t>
      </w:r>
      <w:r w:rsidR="00FF03A3" w:rsidRPr="00A9743F">
        <w:rPr>
          <w:rFonts w:cs="Times New Roman"/>
          <w:lang w:val="en-US" w:eastAsia="zh-CN"/>
        </w:rPr>
        <w:t xml:space="preserve"> resembles the previously proposed </w:t>
      </w:r>
      <w:proofErr w:type="spellStart"/>
      <w:r w:rsidR="00FF03A3" w:rsidRPr="00A9743F">
        <w:rPr>
          <w:rFonts w:cs="Times New Roman"/>
          <w:lang w:val="en-US" w:eastAsia="zh-CN"/>
        </w:rPr>
        <w:t>Gencrypt</w:t>
      </w:r>
      <w:proofErr w:type="spellEnd"/>
      <w:r w:rsidR="00FF03A3" w:rsidRPr="00A9743F">
        <w:rPr>
          <w:rFonts w:cs="Times New Roman"/>
          <w:lang w:val="en-US" w:eastAsia="zh-CN"/>
        </w:rPr>
        <w:t xml:space="preserve"> method</w:t>
      </w:r>
      <w:r w:rsidR="00FF03A3" w:rsidRPr="00A9743F">
        <w:rPr>
          <w:rFonts w:cs="Times New Roman"/>
          <w:lang w:val="en-US" w:eastAsia="zh-CN"/>
        </w:rPr>
        <w:fldChar w:fldCharType="begin" w:fldLock="1"/>
      </w:r>
      <w:r w:rsidR="004F1026">
        <w:rPr>
          <w:rFonts w:cs="Times New Roman"/>
          <w:lang w:val="en-US" w:eastAsia="zh-CN"/>
        </w:rPr>
        <w:instrText>ADDIN CSL_CITATION {"citationItems":[{"id":"ITEM-1","itemData":{"DOI":"10.1093/bioinformatics/bts045","ISSN":"1367-4811","PMID":"22302573","abstract":"Meta-analysis across genome-wide association studies is a common approach for discovering genetic associations. However, in some meta-analysis efforts, individual-level data cannot be broadly shared by study investigators due to privacy and Institutional Review Board concerns. In such cases, researchers cannot confirm that each study represents a unique group of people, leading to potentially inflated test statistics and false positives. To resolve this problem, we created a software tool, Gencrypt, which utilizes a security protocol known as one-way cryptographic hashes to allow overlapping participants to be identified without sharing individual-level data.","author":[{"dropping-particle":"","family":"Turchin","given":"Michael C","non-dropping-particle":"","parse-names":false,"suffix":""},{"dropping-particle":"","family":"Hirschhorn","given":"Joel N","non-dropping-particle":"","parse-names":false,"suffix":""}],"container-title":"Bioinformatics","id":"ITEM-1","issue":"6","issued":{"date-parts":[["2012","3","15"]]},"page":"886-8","title":"Gencrypt: one-way cryptographic hashes to detect overlapping individuals across samples.","type":"article-journal","volume":"28"},"uris":["http://www.mendeley.com/documents/?uuid=9f93b439-3c7e-4d67-88bd-2ecac67e3103"]}],"mendeley":{"formattedCitation":"&lt;sup&gt;4&lt;/sup&gt;","plainTextFormattedCitation":"4","previouslyFormattedCitation":"&lt;sup&gt;3&lt;/sup&gt;"},"properties":{"noteIndex":0},"schema":"https://github.com/citation-style-language/schema/raw/master/csl-citation.json"}</w:instrText>
      </w:r>
      <w:r w:rsidR="00FF03A3" w:rsidRPr="00A9743F">
        <w:rPr>
          <w:rFonts w:cs="Times New Roman"/>
          <w:lang w:val="en-US" w:eastAsia="zh-CN"/>
        </w:rPr>
        <w:fldChar w:fldCharType="separate"/>
      </w:r>
      <w:r w:rsidR="004F1026" w:rsidRPr="004F1026">
        <w:rPr>
          <w:rFonts w:cs="Times New Roman"/>
          <w:noProof/>
          <w:vertAlign w:val="superscript"/>
          <w:lang w:val="en-US" w:eastAsia="zh-CN"/>
        </w:rPr>
        <w:t>4</w:t>
      </w:r>
      <w:r w:rsidR="00FF03A3" w:rsidRPr="00A9743F">
        <w:rPr>
          <w:rFonts w:cs="Times New Roman"/>
          <w:lang w:val="en-US" w:eastAsia="zh-CN"/>
        </w:rPr>
        <w:fldChar w:fldCharType="end"/>
      </w:r>
      <w:r>
        <w:rPr>
          <w:rFonts w:cs="Times New Roman"/>
          <w:lang w:val="en-US" w:eastAsia="zh-CN"/>
        </w:rPr>
        <w:t xml:space="preserve">, </w:t>
      </w:r>
      <w:r>
        <w:rPr>
          <w:rFonts w:cs="Times New Roman" w:hint="eastAsia"/>
          <w:lang w:val="en-US" w:eastAsia="zh-CN"/>
        </w:rPr>
        <w:t>b</w:t>
      </w:r>
      <w:r>
        <w:rPr>
          <w:rFonts w:cs="Times New Roman"/>
          <w:lang w:val="en-US" w:eastAsia="zh-CN"/>
        </w:rPr>
        <w:t xml:space="preserve">ut the presented one is more </w:t>
      </w:r>
      <w:r>
        <w:rPr>
          <w:rFonts w:cs="Times New Roman"/>
          <w:lang w:eastAsia="zh-CN"/>
        </w:rPr>
        <w:t>robust to various technique error</w:t>
      </w:r>
      <w:r w:rsidR="001574CC">
        <w:rPr>
          <w:rFonts w:cs="Times New Roman"/>
          <w:lang w:eastAsia="zh-CN"/>
        </w:rPr>
        <w:t>, such as Mendelian error or imputation error,</w:t>
      </w:r>
      <w:r>
        <w:rPr>
          <w:rFonts w:cs="Times New Roman"/>
          <w:lang w:eastAsia="zh-CN"/>
        </w:rPr>
        <w:t xml:space="preserve"> and is able to detect not only overlapping individuals but their relatives.</w:t>
      </w:r>
    </w:p>
    <w:p w14:paraId="633C6DFB" w14:textId="77777777" w:rsidR="00FF03A3" w:rsidRPr="00A9743F" w:rsidRDefault="00FF03A3" w:rsidP="00FF03A3">
      <w:pPr>
        <w:spacing w:line="360" w:lineRule="auto"/>
        <w:rPr>
          <w:rFonts w:cs="Times New Roman"/>
          <w:lang w:val="en-US" w:eastAsia="zh-CN"/>
        </w:rPr>
      </w:pPr>
    </w:p>
    <w:p w14:paraId="568E1214" w14:textId="77777777" w:rsidR="00F41717" w:rsidRDefault="00F41717" w:rsidP="00FF03A3">
      <w:pPr>
        <w:spacing w:line="360" w:lineRule="auto"/>
        <w:rPr>
          <w:rFonts w:cs="Times New Roman"/>
          <w:lang w:val="en-US" w:eastAsia="zh-CN"/>
        </w:rPr>
      </w:pPr>
    </w:p>
    <w:p w14:paraId="4417942F" w14:textId="77777777" w:rsidR="00F41717" w:rsidRDefault="00F41717" w:rsidP="00FF03A3">
      <w:pPr>
        <w:spacing w:line="360" w:lineRule="auto"/>
        <w:rPr>
          <w:rFonts w:cs="Times New Roman"/>
          <w:lang w:val="en-US" w:eastAsia="zh-CN"/>
        </w:rPr>
      </w:pPr>
    </w:p>
    <w:p w14:paraId="6234ABD2" w14:textId="5D38AAA5" w:rsidR="00353083" w:rsidRDefault="00F41717" w:rsidP="00FF03A3">
      <w:pPr>
        <w:spacing w:line="360" w:lineRule="auto"/>
        <w:rPr>
          <w:rFonts w:cs="Times New Roman"/>
          <w:strike/>
          <w:lang w:val="en-US" w:eastAsia="zh-CN"/>
        </w:rPr>
      </w:pPr>
      <w:r>
        <w:rPr>
          <w:rFonts w:cs="Times New Roman"/>
          <w:lang w:val="en-US" w:eastAsia="zh-CN"/>
        </w:rPr>
        <w:t xml:space="preserve">After randomization above, </w:t>
      </w:r>
      <w:r w:rsidR="00FF03A3" w:rsidRPr="00A9743F">
        <w:rPr>
          <w:rFonts w:cs="Times New Roman"/>
          <w:lang w:val="en-US" w:eastAsia="zh-CN"/>
        </w:rPr>
        <w:t>For</w:t>
      </w:r>
      <w:r w:rsidR="001574CC">
        <w:rPr>
          <w:rFonts w:cs="Times New Roman"/>
          <w:lang w:val="en-US" w:eastAsia="zh-CN"/>
        </w:rPr>
        <w:t xml:space="preserve"> the </w:t>
      </w:r>
      <m:oMath>
        <m:sSup>
          <m:sSupPr>
            <m:ctrlPr>
              <w:rPr>
                <w:rFonts w:ascii="Cambria Math" w:hAnsi="Cambria Math" w:cs="Times New Roman"/>
                <w:i/>
                <w:lang w:val="en-US" w:eastAsia="zh-CN"/>
              </w:rPr>
            </m:ctrlPr>
          </m:sSupPr>
          <m:e>
            <m:r>
              <w:rPr>
                <w:rFonts w:ascii="Cambria Math" w:hAnsi="Cambria Math" w:cs="Times New Roman"/>
                <w:lang w:val="en-US" w:eastAsia="zh-CN"/>
              </w:rPr>
              <m:t>j</m:t>
            </m:r>
          </m:e>
          <m:sup>
            <m:r>
              <w:rPr>
                <w:rFonts w:ascii="Cambria Math" w:hAnsi="Cambria Math" w:cs="Times New Roman"/>
                <w:lang w:val="en-US" w:eastAsia="zh-CN"/>
              </w:rPr>
              <m:t>th</m:t>
            </m:r>
          </m:sup>
        </m:sSup>
      </m:oMath>
      <w:r w:rsidR="00FF03A3" w:rsidRPr="00A9743F">
        <w:rPr>
          <w:rFonts w:cs="Times New Roman"/>
          <w:lang w:val="en-US" w:eastAsia="zh-CN"/>
        </w:rPr>
        <w:t xml:space="preserve"> </w:t>
      </w:r>
      <w:r w:rsidR="001574CC">
        <w:rPr>
          <w:rFonts w:cs="Times New Roman"/>
          <w:lang w:val="en-US" w:eastAsia="zh-CN"/>
        </w:rPr>
        <w:t xml:space="preserve">individual, </w:t>
      </w:r>
      <m:oMath>
        <m:r>
          <w:rPr>
            <w:rFonts w:ascii="Cambria Math" w:hAnsi="Cambria Math" w:cs="Times New Roman"/>
            <w:lang w:val="en-US" w:eastAsia="zh-CN"/>
          </w:rPr>
          <m:t>var</m:t>
        </m:r>
        <m:d>
          <m:dPr>
            <m:ctrlPr>
              <w:ins w:id="72" w:author="Guobo Chen" w:date="2021-06-13T15:11:00Z">
                <w:rPr>
                  <w:rFonts w:ascii="Cambria Math" w:hAnsi="Cambria Math" w:cs="Times New Roman"/>
                  <w:i/>
                  <w:lang w:val="en-US" w:eastAsia="zh-CN"/>
                </w:rPr>
              </w:ins>
            </m:ctrlPr>
          </m:dPr>
          <m:e>
            <m:sSub>
              <m:sSubPr>
                <m:ctrlPr>
                  <w:ins w:id="73" w:author="Guobo Chen" w:date="2021-06-13T15:11:00Z">
                    <w:rPr>
                      <w:rFonts w:ascii="Cambria Math" w:hAnsi="Cambria Math" w:cs="Times New Roman"/>
                      <w:i/>
                      <w:lang w:val="en-US" w:eastAsia="zh-CN"/>
                    </w:rPr>
                  </w:ins>
                </m:ctrlPr>
              </m:sSubPr>
              <m:e>
                <m:acc>
                  <m:accPr>
                    <m:ctrlPr>
                      <w:rPr>
                        <w:rFonts w:ascii="Cambria Math" w:hAnsi="Cambria Math" w:cs="Times New Roman"/>
                        <w:b/>
                        <w:bCs/>
                        <w:i/>
                        <w:lang w:val="en-US" w:eastAsia="zh-CN"/>
                      </w:rPr>
                    </m:ctrlPr>
                  </m:accPr>
                  <m:e>
                    <m:r>
                      <m:rPr>
                        <m:sty m:val="bi"/>
                      </m:rPr>
                      <w:rPr>
                        <w:rFonts w:ascii="Cambria Math" w:hAnsi="Cambria Math" w:cs="Times New Roman"/>
                        <w:lang w:val="en-US" w:eastAsia="zh-CN"/>
                      </w:rPr>
                      <m:t>X</m:t>
                    </m:r>
                  </m:e>
                </m:acc>
              </m:e>
              <m:sub>
                <m:r>
                  <w:rPr>
                    <w:rFonts w:ascii="Cambria Math" w:hAnsi="Cambria Math" w:cs="Times New Roman"/>
                    <w:lang w:val="en-US" w:eastAsia="zh-CN"/>
                  </w:rPr>
                  <m:t>ij</m:t>
                </m:r>
              </m:sub>
            </m:sSub>
          </m:e>
        </m:d>
        <m:r>
          <w:rPr>
            <w:rFonts w:ascii="Cambria Math" w:hAnsi="Cambria Math" w:cs="Times New Roman"/>
            <w:lang w:val="en-US" w:eastAsia="zh-CN"/>
          </w:rPr>
          <m:t>=</m:t>
        </m:r>
        <m:sSubSup>
          <m:sSubSupPr>
            <m:ctrlPr>
              <w:ins w:id="74"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r>
              <w:rPr>
                <w:rFonts w:ascii="Cambria Math" w:hAnsi="Cambria Math" w:cs="Times New Roman"/>
                <w:lang w:val="en-US" w:eastAsia="zh-CN"/>
              </w:rPr>
              <m:t>m=1</m:t>
            </m:r>
          </m:sub>
          <m:sup>
            <m:r>
              <w:rPr>
                <w:rFonts w:ascii="Cambria Math" w:hAnsi="Cambria Math" w:cs="Times New Roman"/>
                <w:lang w:val="en-US" w:eastAsia="zh-CN"/>
              </w:rPr>
              <m:t>M</m:t>
            </m:r>
          </m:sup>
        </m:sSubSup>
        <m:r>
          <w:rPr>
            <w:rFonts w:ascii="Cambria Math" w:hAnsi="Cambria Math" w:cs="Times New Roman"/>
            <w:lang w:val="en-US" w:eastAsia="zh-CN"/>
          </w:rPr>
          <m:t>var</m:t>
        </m:r>
        <m:d>
          <m:dPr>
            <m:ctrlPr>
              <w:ins w:id="75" w:author="Guobo Chen" w:date="2021-06-13T15:11:00Z">
                <w:rPr>
                  <w:rFonts w:ascii="Cambria Math" w:hAnsi="Cambria Math" w:cs="Times New Roman"/>
                  <w:i/>
                  <w:lang w:val="en-US" w:eastAsia="zh-CN"/>
                </w:rPr>
              </w:ins>
            </m:ctrlPr>
          </m:dPr>
          <m:e>
            <m:sSub>
              <m:sSubPr>
                <m:ctrlPr>
                  <w:ins w:id="76" w:author="Guobo Chen" w:date="2021-06-13T15:11:00Z">
                    <w:rPr>
                      <w:rFonts w:ascii="Cambria Math" w:hAnsi="Cambria Math" w:cs="Times New Roman"/>
                      <w:i/>
                      <w:lang w:val="en-US" w:eastAsia="zh-CN"/>
                    </w:rPr>
                  </w:ins>
                </m:ctrlPr>
              </m:sSubPr>
              <m:e>
                <m:acc>
                  <m:accPr>
                    <m:ctrlPr>
                      <w:rPr>
                        <w:rFonts w:ascii="Cambria Math" w:hAnsi="Cambria Math" w:cs="Times New Roman"/>
                        <w:i/>
                        <w:lang w:val="en-US" w:eastAsia="zh-CN"/>
                      </w:rPr>
                    </m:ctrlPr>
                  </m:accPr>
                  <m:e>
                    <m:r>
                      <w:rPr>
                        <w:rFonts w:ascii="Cambria Math" w:hAnsi="Cambria Math" w:cs="Times New Roman"/>
                        <w:lang w:val="en-US" w:eastAsia="zh-CN"/>
                      </w:rPr>
                      <m:t>x</m:t>
                    </m:r>
                  </m:e>
                </m:acc>
              </m:e>
              <m:sub>
                <m:r>
                  <w:rPr>
                    <w:rFonts w:ascii="Cambria Math" w:hAnsi="Cambria Math" w:cs="Times New Roman"/>
                    <w:lang w:val="en-US" w:eastAsia="zh-CN"/>
                  </w:rPr>
                  <m:t>im</m:t>
                </m:r>
              </m:sub>
            </m:sSub>
            <m:sSub>
              <m:sSubPr>
                <m:ctrlPr>
                  <w:ins w:id="77"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k.</m:t>
                </m:r>
              </m:sub>
            </m:sSub>
          </m:e>
        </m:d>
        <m:r>
          <w:rPr>
            <w:rFonts w:ascii="Cambria Math" w:hAnsi="Cambria Math" w:cs="Times New Roman"/>
            <w:lang w:val="en-US" w:eastAsia="zh-CN"/>
          </w:rPr>
          <m:t>=</m:t>
        </m:r>
        <m:sSubSup>
          <m:sSubSupPr>
            <m:ctrlPr>
              <w:ins w:id="78"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r>
              <w:rPr>
                <w:rFonts w:ascii="Cambria Math" w:hAnsi="Cambria Math" w:cs="Times New Roman"/>
                <w:lang w:val="en-US" w:eastAsia="zh-CN"/>
              </w:rPr>
              <m:t>m=1</m:t>
            </m:r>
          </m:sub>
          <m:sup>
            <m:r>
              <w:rPr>
                <w:rFonts w:ascii="Cambria Math" w:hAnsi="Cambria Math" w:cs="Times New Roman"/>
                <w:lang w:val="en-US" w:eastAsia="zh-CN"/>
              </w:rPr>
              <m:t>M</m:t>
            </m:r>
          </m:sup>
        </m:sSubSup>
        <m:sSubSup>
          <m:sSubSupPr>
            <m:ctrlPr>
              <w:ins w:id="79"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g</m:t>
            </m:r>
          </m:e>
          <m:sub>
            <m:r>
              <w:rPr>
                <w:rFonts w:ascii="Cambria Math" w:hAnsi="Cambria Math" w:cs="Times New Roman"/>
                <w:lang w:val="en-US" w:eastAsia="zh-CN"/>
              </w:rPr>
              <m:t>im</m:t>
            </m:r>
          </m:sub>
          <m:sup>
            <m:r>
              <w:rPr>
                <w:rFonts w:ascii="Cambria Math" w:hAnsi="Cambria Math" w:cs="Times New Roman"/>
                <w:lang w:val="en-US" w:eastAsia="zh-CN"/>
              </w:rPr>
              <m:t>2</m:t>
            </m:r>
          </m:sup>
        </m:sSubSup>
        <m:r>
          <w:rPr>
            <w:rFonts w:ascii="Cambria Math" w:hAnsi="Cambria Math" w:cs="Times New Roman"/>
            <w:lang w:val="en-US" w:eastAsia="zh-CN"/>
          </w:rPr>
          <m:t>var</m:t>
        </m:r>
        <m:d>
          <m:dPr>
            <m:ctrlPr>
              <w:ins w:id="80" w:author="Guobo Chen" w:date="2021-06-13T15:11:00Z">
                <w:rPr>
                  <w:rFonts w:ascii="Cambria Math" w:hAnsi="Cambria Math" w:cs="Times New Roman"/>
                  <w:i/>
                  <w:lang w:val="en-US" w:eastAsia="zh-CN"/>
                </w:rPr>
              </w:ins>
            </m:ctrlPr>
          </m:dPr>
          <m:e>
            <m:sSub>
              <m:sSubPr>
                <m:ctrlPr>
                  <w:ins w:id="8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k.</m:t>
                </m:r>
              </m:sub>
            </m:sSub>
          </m:e>
        </m:d>
        <m:r>
          <w:rPr>
            <w:rFonts w:ascii="Cambria Math" w:hAnsi="Cambria Math" w:cs="Times New Roman"/>
            <w:lang w:val="en-US" w:eastAsia="zh-CN"/>
          </w:rPr>
          <m:t>=M</m:t>
        </m:r>
      </m:oMath>
      <w:r w:rsidR="00FF03A3" w:rsidRPr="00A9743F">
        <w:rPr>
          <w:rFonts w:cs="Times New Roman"/>
          <w:lang w:val="en-US" w:eastAsia="zh-CN"/>
        </w:rPr>
        <w:t xml:space="preserve">, in which </w:t>
      </w:r>
      <m:oMath>
        <m:sSub>
          <m:sSubPr>
            <m:ctrlPr>
              <w:ins w:id="8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k.</m:t>
            </m:r>
          </m:sub>
        </m:sSub>
      </m:oMath>
      <w:r w:rsidR="00FF03A3" w:rsidRPr="00A9743F">
        <w:rPr>
          <w:rFonts w:cs="Times New Roman"/>
          <w:lang w:val="en-US" w:eastAsia="zh-CN"/>
        </w:rPr>
        <w:t xml:space="preserve"> is the </w:t>
      </w:r>
      <m:oMath>
        <m:sSup>
          <m:sSupPr>
            <m:ctrlPr>
              <w:ins w:id="83"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k</m:t>
            </m:r>
          </m:e>
          <m:sup>
            <m:r>
              <w:rPr>
                <w:rFonts w:ascii="Cambria Math" w:hAnsi="Cambria Math" w:cs="Times New Roman"/>
                <w:lang w:val="en-US" w:eastAsia="zh-CN"/>
              </w:rPr>
              <m:t>th</m:t>
            </m:r>
          </m:sup>
        </m:sSup>
      </m:oMath>
      <w:r w:rsidR="00FF03A3" w:rsidRPr="00A9743F">
        <w:rPr>
          <w:rFonts w:cs="Times New Roman"/>
          <w:lang w:val="en-US" w:eastAsia="zh-CN"/>
        </w:rPr>
        <w:t xml:space="preserve"> column for the </w:t>
      </w:r>
      <m:oMath>
        <m:r>
          <m:rPr>
            <m:sty m:val="bi"/>
          </m:rPr>
          <w:rPr>
            <w:rFonts w:ascii="Cambria Math" w:hAnsi="Cambria Math" w:cs="Times New Roman"/>
            <w:lang w:val="en-US" w:eastAsia="zh-CN"/>
          </w:rPr>
          <m:t>S</m:t>
        </m:r>
      </m:oMath>
      <w:r w:rsidR="00FF03A3" w:rsidRPr="00A9743F">
        <w:rPr>
          <w:rFonts w:cs="Times New Roman"/>
          <w:lang w:val="en-US" w:eastAsia="zh-CN"/>
        </w:rPr>
        <w:t xml:space="preserve"> matrix, and on average each locus explains </w:t>
      </w:r>
      <m:oMath>
        <m:f>
          <m:fPr>
            <m:ctrlPr>
              <w:ins w:id="84"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1</m:t>
            </m:r>
          </m:num>
          <m:den>
            <m:r>
              <w:rPr>
                <w:rFonts w:ascii="Cambria Math" w:hAnsi="Cambria Math" w:cs="Times New Roman"/>
                <w:lang w:val="en-US" w:eastAsia="zh-CN"/>
              </w:rPr>
              <m:t>M</m:t>
            </m:r>
          </m:den>
        </m:f>
      </m:oMath>
      <w:r w:rsidR="00FF03A3" w:rsidRPr="00A9743F">
        <w:rPr>
          <w:rFonts w:cs="Times New Roman"/>
          <w:lang w:val="en-US" w:eastAsia="zh-CN"/>
        </w:rPr>
        <w:t xml:space="preserve"> of the variation.</w:t>
      </w:r>
    </w:p>
    <w:p w14:paraId="740D763B" w14:textId="77777777" w:rsidR="00353083" w:rsidRDefault="00353083" w:rsidP="00FF03A3">
      <w:pPr>
        <w:spacing w:line="360" w:lineRule="auto"/>
        <w:rPr>
          <w:rFonts w:cs="Times New Roman"/>
          <w:strike/>
          <w:lang w:val="en-US" w:eastAsia="zh-CN"/>
        </w:rPr>
      </w:pPr>
    </w:p>
    <w:p w14:paraId="205426CE" w14:textId="12C7B782" w:rsidR="00FF03A3" w:rsidRDefault="00FF03A3" w:rsidP="00FF03A3">
      <w:pPr>
        <w:spacing w:line="360" w:lineRule="auto"/>
        <w:rPr>
          <w:rFonts w:cs="Times New Roman"/>
          <w:lang w:val="en-US" w:eastAsia="zh-CN"/>
        </w:rPr>
      </w:pPr>
      <w:r>
        <w:rPr>
          <w:rFonts w:cs="Times New Roman"/>
          <w:lang w:val="en-US" w:eastAsia="zh-CN"/>
        </w:rPr>
        <w:t xml:space="preserve">For an individual a pair of PPS, say </w:t>
      </w:r>
      <m:oMath>
        <m:sSub>
          <m:sSubPr>
            <m:ctrlPr>
              <w:ins w:id="85" w:author="Guobo Chen" w:date="2021-06-13T15:11:00Z">
                <w:rPr>
                  <w:rFonts w:ascii="Cambria Math" w:hAnsi="Cambria Math" w:cs="Times New Roman"/>
                  <w:i/>
                  <w:lang w:val="en-US" w:eastAsia="zh-CN"/>
                </w:rPr>
              </w:ins>
            </m:ctrlPr>
          </m:sSubPr>
          <m:e>
            <m:r>
              <m:rPr>
                <m:sty m:val="bi"/>
              </m:rPr>
              <w:rPr>
                <w:rFonts w:ascii="Cambria Math" w:hAnsi="Cambria Math" w:cs="Times New Roman"/>
                <w:lang w:val="en-US" w:eastAsia="zh-CN"/>
              </w:rPr>
              <m:t>G</m:t>
            </m:r>
          </m:e>
          <m:sub>
            <m:r>
              <w:rPr>
                <w:rFonts w:ascii="Cambria Math" w:hAnsi="Cambria Math" w:cs="Times New Roman"/>
                <w:lang w:val="en-US" w:eastAsia="zh-CN"/>
              </w:rPr>
              <m:t>l1</m:t>
            </m:r>
          </m:sub>
        </m:sSub>
      </m:oMath>
      <w:r>
        <w:rPr>
          <w:rFonts w:cs="Times New Roman"/>
          <w:lang w:val="en-US" w:eastAsia="zh-CN"/>
        </w:rPr>
        <w:t xml:space="preserve"> and </w:t>
      </w:r>
      <m:oMath>
        <m:sSub>
          <m:sSubPr>
            <m:ctrlPr>
              <w:ins w:id="86" w:author="Guobo Chen" w:date="2021-06-13T15:11:00Z">
                <w:rPr>
                  <w:rFonts w:ascii="Cambria Math" w:hAnsi="Cambria Math" w:cs="Times New Roman"/>
                  <w:i/>
                  <w:lang w:val="en-US" w:eastAsia="zh-CN"/>
                </w:rPr>
              </w:ins>
            </m:ctrlPr>
          </m:sSubPr>
          <m:e>
            <m:r>
              <m:rPr>
                <m:sty m:val="bi"/>
              </m:rPr>
              <w:rPr>
                <w:rFonts w:ascii="Cambria Math" w:hAnsi="Cambria Math" w:cs="Times New Roman"/>
                <w:lang w:val="en-US" w:eastAsia="zh-CN"/>
              </w:rPr>
              <m:t>G</m:t>
            </m:r>
          </m:e>
          <m:sub>
            <m:r>
              <w:rPr>
                <w:rFonts w:ascii="Cambria Math" w:hAnsi="Cambria Math" w:cs="Times New Roman"/>
                <w:lang w:val="en-US" w:eastAsia="zh-CN"/>
              </w:rPr>
              <m:t>l2</m:t>
            </m:r>
          </m:sub>
        </m:sSub>
      </m:oMath>
      <w:r>
        <w:rPr>
          <w:rFonts w:cs="Times New Roman"/>
          <w:lang w:val="en-US" w:eastAsia="zh-CN"/>
        </w:rPr>
        <w:t xml:space="preserve">, has </w:t>
      </w:r>
      <m:oMath>
        <m:r>
          <w:rPr>
            <w:rFonts w:ascii="Cambria Math" w:hAnsi="Cambria Math" w:cs="Times New Roman"/>
            <w:lang w:val="en-US" w:eastAsia="zh-CN"/>
          </w:rPr>
          <m:t>cov</m:t>
        </m:r>
        <m:d>
          <m:dPr>
            <m:ctrlPr>
              <w:ins w:id="87" w:author="Guobo Chen" w:date="2021-06-13T15:11:00Z">
                <w:rPr>
                  <w:rFonts w:ascii="Cambria Math" w:hAnsi="Cambria Math" w:cs="Times New Roman"/>
                  <w:i/>
                  <w:lang w:val="en-US" w:eastAsia="zh-CN"/>
                </w:rPr>
              </w:ins>
            </m:ctrlPr>
          </m:dPr>
          <m:e>
            <m:sSub>
              <m:sSubPr>
                <m:ctrlPr>
                  <w:ins w:id="88" w:author="Guobo Chen" w:date="2021-06-13T15:11:00Z">
                    <w:rPr>
                      <w:rFonts w:ascii="Cambria Math" w:hAnsi="Cambria Math" w:cs="Times New Roman"/>
                      <w:i/>
                      <w:lang w:val="en-US" w:eastAsia="zh-CN"/>
                    </w:rPr>
                  </w:ins>
                </m:ctrlPr>
              </m:sSubPr>
              <m:e>
                <m:acc>
                  <m:accPr>
                    <m:ctrlPr>
                      <w:rPr>
                        <w:rFonts w:ascii="Cambria Math" w:hAnsi="Cambria Math" w:cs="Times New Roman"/>
                        <w:i/>
                        <w:lang w:val="en-US" w:eastAsia="zh-CN"/>
                      </w:rPr>
                    </m:ctrlPr>
                  </m:accPr>
                  <m:e>
                    <m:r>
                      <m:rPr>
                        <m:sty m:val="bi"/>
                      </m:rPr>
                      <w:rPr>
                        <w:rFonts w:ascii="Cambria Math" w:hAnsi="Cambria Math" w:cs="Times New Roman"/>
                        <w:lang w:val="en-US" w:eastAsia="zh-CN"/>
                      </w:rPr>
                      <m:t>X</m:t>
                    </m:r>
                  </m:e>
                </m:acc>
              </m:e>
              <m:sub>
                <m:r>
                  <w:rPr>
                    <w:rFonts w:ascii="Cambria Math" w:hAnsi="Cambria Math" w:cs="Times New Roman"/>
                    <w:lang w:val="en-US" w:eastAsia="zh-CN"/>
                  </w:rPr>
                  <m:t>1,j</m:t>
                </m:r>
              </m:sub>
            </m:sSub>
            <m:r>
              <w:rPr>
                <w:rFonts w:ascii="Cambria Math" w:hAnsi="Cambria Math" w:cs="Times New Roman"/>
                <w:lang w:val="en-US" w:eastAsia="zh-CN"/>
              </w:rPr>
              <m:t>,</m:t>
            </m:r>
            <m:sSub>
              <m:sSubPr>
                <m:ctrlPr>
                  <w:ins w:id="89" w:author="Guobo Chen" w:date="2021-06-13T15:11:00Z">
                    <w:rPr>
                      <w:rFonts w:ascii="Cambria Math" w:hAnsi="Cambria Math" w:cs="Times New Roman"/>
                      <w:i/>
                      <w:lang w:val="en-US" w:eastAsia="zh-CN"/>
                    </w:rPr>
                  </w:ins>
                </m:ctrlPr>
              </m:sSubPr>
              <m:e>
                <m:acc>
                  <m:accPr>
                    <m:ctrlPr>
                      <w:rPr>
                        <w:rFonts w:ascii="Cambria Math" w:hAnsi="Cambria Math" w:cs="Times New Roman"/>
                        <w:b/>
                        <w:bCs/>
                        <w:i/>
                        <w:lang w:val="en-US" w:eastAsia="zh-CN"/>
                      </w:rPr>
                    </m:ctrlPr>
                  </m:accPr>
                  <m:e>
                    <m:r>
                      <m:rPr>
                        <m:sty m:val="bi"/>
                      </m:rPr>
                      <w:rPr>
                        <w:rFonts w:ascii="Cambria Math" w:hAnsi="Cambria Math" w:cs="Times New Roman"/>
                        <w:lang w:val="en-US" w:eastAsia="zh-CN"/>
                      </w:rPr>
                      <m:t>X</m:t>
                    </m:r>
                  </m:e>
                </m:acc>
              </m:e>
              <m:sub>
                <m:r>
                  <w:rPr>
                    <w:rFonts w:ascii="Cambria Math" w:hAnsi="Cambria Math" w:cs="Times New Roman"/>
                    <w:lang w:val="en-US" w:eastAsia="zh-CN"/>
                  </w:rPr>
                  <m:t>2,</m:t>
                </m:r>
                <m:sSup>
                  <m:sSupPr>
                    <m:ctrlPr>
                      <w:rPr>
                        <w:rFonts w:ascii="Cambria Math" w:hAnsi="Cambria Math" w:cs="Times New Roman"/>
                        <w:i/>
                        <w:lang w:val="en-US" w:eastAsia="zh-CN"/>
                      </w:rPr>
                    </m:ctrlPr>
                  </m:sSupPr>
                  <m:e>
                    <m:r>
                      <w:rPr>
                        <w:rFonts w:ascii="Cambria Math" w:hAnsi="Cambria Math" w:cs="Times New Roman"/>
                        <w:lang w:val="en-US" w:eastAsia="zh-CN"/>
                      </w:rPr>
                      <m:t>j</m:t>
                    </m:r>
                  </m:e>
                  <m:sup>
                    <m:r>
                      <w:rPr>
                        <w:rFonts w:ascii="Cambria Math" w:hAnsi="Cambria Math" w:cs="Times New Roman"/>
                        <w:lang w:val="en-US" w:eastAsia="zh-CN"/>
                      </w:rPr>
                      <m:t>'</m:t>
                    </m:r>
                  </m:sup>
                </m:sSup>
              </m:sub>
            </m:sSub>
          </m:e>
        </m:d>
        <m:r>
          <w:rPr>
            <w:rFonts w:ascii="Cambria Math" w:hAnsi="Cambria Math" w:cs="Times New Roman"/>
            <w:lang w:val="en-US" w:eastAsia="zh-CN"/>
          </w:rPr>
          <m:t>=</m:t>
        </m:r>
        <m:nary>
          <m:naryPr>
            <m:chr m:val="∑"/>
            <m:limLoc m:val="undOvr"/>
            <m:ctrlPr>
              <w:ins w:id="90" w:author="Guobo Chen" w:date="2021-06-13T15:11:00Z">
                <w:rPr>
                  <w:rFonts w:ascii="Cambria Math" w:hAnsi="Cambria Math" w:cs="Times New Roman"/>
                  <w:i/>
                  <w:lang w:val="en-US" w:eastAsia="zh-CN"/>
                </w:rPr>
              </w:ins>
            </m:ctrlPr>
          </m:naryPr>
          <m:sub>
            <m:r>
              <w:rPr>
                <w:rFonts w:ascii="Cambria Math" w:hAnsi="Cambria Math" w:cs="Times New Roman"/>
                <w:lang w:val="en-US" w:eastAsia="zh-CN"/>
              </w:rPr>
              <m:t>m=1</m:t>
            </m:r>
          </m:sub>
          <m:sup>
            <m:r>
              <w:rPr>
                <w:rFonts w:ascii="Cambria Math" w:hAnsi="Cambria Math" w:cs="Times New Roman"/>
                <w:lang w:val="en-US" w:eastAsia="zh-CN"/>
              </w:rPr>
              <m:t>M</m:t>
            </m:r>
          </m:sup>
          <m:e>
            <m:sSubSup>
              <m:sSubSupPr>
                <m:ctrlPr>
                  <w:ins w:id="91"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g</m:t>
                </m:r>
              </m:e>
              <m:sub>
                <m:r>
                  <w:rPr>
                    <w:rFonts w:ascii="Cambria Math" w:hAnsi="Cambria Math" w:cs="Times New Roman"/>
                    <w:lang w:val="en-US" w:eastAsia="zh-CN"/>
                  </w:rPr>
                  <m:t>im</m:t>
                </m:r>
              </m:sub>
              <m:sup>
                <m:r>
                  <w:rPr>
                    <w:rFonts w:ascii="Cambria Math" w:hAnsi="Cambria Math" w:cs="Times New Roman"/>
                    <w:lang w:val="en-US" w:eastAsia="zh-CN"/>
                  </w:rPr>
                  <m:t>2</m:t>
                </m:r>
              </m:sup>
            </m:sSubSup>
            <m:r>
              <w:rPr>
                <w:rFonts w:ascii="Cambria Math" w:hAnsi="Cambria Math" w:cs="Times New Roman"/>
                <w:lang w:val="en-US" w:eastAsia="zh-CN"/>
              </w:rPr>
              <m:t>cov</m:t>
            </m:r>
            <m:d>
              <m:dPr>
                <m:ctrlPr>
                  <w:ins w:id="92" w:author="Guobo Chen" w:date="2021-06-13T15:11:00Z">
                    <w:rPr>
                      <w:rFonts w:ascii="Cambria Math" w:hAnsi="Cambria Math" w:cs="Times New Roman"/>
                      <w:i/>
                      <w:lang w:val="en-US" w:eastAsia="zh-CN"/>
                    </w:rPr>
                  </w:ins>
                </m:ctrlPr>
              </m:dPr>
              <m:e>
                <m:sSub>
                  <m:sSubPr>
                    <m:ctrlPr>
                      <w:ins w:id="93"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sSub>
                      <m:sSubPr>
                        <m:ctrlPr>
                          <w:ins w:id="9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m:t>
                    </m:r>
                  </m:sub>
                </m:sSub>
                <m:r>
                  <w:rPr>
                    <w:rFonts w:ascii="Cambria Math" w:hAnsi="Cambria Math" w:cs="Times New Roman"/>
                    <w:lang w:val="en-US" w:eastAsia="zh-CN"/>
                  </w:rPr>
                  <m:t>,</m:t>
                </m:r>
                <m:sSub>
                  <m:sSubPr>
                    <m:ctrlPr>
                      <w:ins w:id="95"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sSub>
                      <m:sSubPr>
                        <m:ctrlPr>
                          <w:ins w:id="96"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m:t>
                    </m:r>
                  </m:sub>
                </m:sSub>
              </m:e>
            </m:d>
            <m:r>
              <w:rPr>
                <w:rFonts w:ascii="Cambria Math" w:hAnsi="Cambria Math" w:cs="Times New Roman"/>
                <w:lang w:val="en-US" w:eastAsia="zh-CN"/>
              </w:rPr>
              <m:t>=0</m:t>
            </m:r>
          </m:e>
        </m:nary>
      </m:oMath>
      <w:r>
        <w:rPr>
          <w:rFonts w:cs="Times New Roman"/>
          <w:lang w:val="en-US" w:eastAsia="zh-CN"/>
        </w:rPr>
        <w:t>.</w:t>
      </w:r>
    </w:p>
    <w:p w14:paraId="57616089" w14:textId="77777777" w:rsidR="00FF03A3" w:rsidRPr="00F41717" w:rsidRDefault="00FF03A3" w:rsidP="00FF03A3">
      <w:pPr>
        <w:rPr>
          <w:rFonts w:cs="Times New Roman"/>
          <w:lang w:eastAsia="zh-CN"/>
        </w:rPr>
      </w:pPr>
    </w:p>
    <w:p w14:paraId="4DC14E59" w14:textId="745AF494" w:rsidR="00FF03A3" w:rsidRPr="00F07C2D" w:rsidRDefault="00FF03A3" w:rsidP="00FF03A3">
      <w:pPr>
        <w:spacing w:line="360" w:lineRule="auto"/>
        <w:rPr>
          <w:rFonts w:cs="Times New Roman"/>
          <w:lang w:val="en-US" w:eastAsia="zh-CN"/>
        </w:rPr>
      </w:pPr>
      <w:r>
        <w:rPr>
          <w:rFonts w:cs="Times New Roman"/>
          <w:lang w:val="en-US" w:eastAsia="zh-CN"/>
        </w:rPr>
        <w:t xml:space="preserve">Each PPS can be seen as a trait with </w:t>
      </w:r>
      <w:commentRangeStart w:id="97"/>
      <m:oMath>
        <m:sSup>
          <m:sSupPr>
            <m:ctrlPr>
              <w:ins w:id="98"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=1</m:t>
        </m:r>
      </m:oMath>
      <w:r>
        <w:rPr>
          <w:rFonts w:cs="Times New Roman"/>
          <w:lang w:val="en-US" w:eastAsia="zh-CN"/>
        </w:rPr>
        <w:t xml:space="preserve"> </w:t>
      </w:r>
      <w:commentRangeEnd w:id="97"/>
      <w:r w:rsidR="00C93A6C">
        <w:rPr>
          <w:rStyle w:val="CommentReference"/>
        </w:rPr>
        <w:commentReference w:id="97"/>
      </w:r>
      <w:r>
        <w:rPr>
          <w:rFonts w:cs="Times New Roman"/>
          <w:lang w:val="en-US" w:eastAsia="zh-CN"/>
        </w:rPr>
        <w:t xml:space="preserve">because it does not have any sampling variance. </w:t>
      </w:r>
      <w:r w:rsidRPr="00F07C2D">
        <w:rPr>
          <w:rFonts w:cs="Times New Roman"/>
          <w:lang w:val="en-US" w:eastAsia="zh-CN"/>
        </w:rPr>
        <w:t>For a pair of individuals,</w:t>
      </w:r>
      <w:r>
        <w:rPr>
          <w:rFonts w:cs="Times New Roman"/>
          <w:lang w:val="en-US" w:eastAsia="zh-CN"/>
        </w:rPr>
        <w:t xml:space="preserve"> individual </w:t>
      </w:r>
      <m:oMath>
        <m:r>
          <w:rPr>
            <w:rFonts w:ascii="Cambria Math" w:hAnsi="Cambria Math" w:cs="Times New Roman"/>
            <w:lang w:val="en-US" w:eastAsia="zh-CN"/>
          </w:rPr>
          <m:t>i</m:t>
        </m:r>
      </m:oMath>
      <w:r>
        <w:rPr>
          <w:rFonts w:cs="Times New Roman"/>
          <w:lang w:val="en-US" w:eastAsia="zh-CN"/>
        </w:rPr>
        <w:t xml:space="preserve"> and individual </w:t>
      </w:r>
      <m:oMath>
        <m:r>
          <w:rPr>
            <w:rFonts w:ascii="Cambria Math" w:hAnsi="Cambria Math" w:cs="Times New Roman"/>
            <w:lang w:val="en-US" w:eastAsia="zh-CN"/>
          </w:rPr>
          <m:t>j</m:t>
        </m:r>
      </m:oMath>
      <w:r>
        <w:rPr>
          <w:rFonts w:cs="Times New Roman"/>
          <w:lang w:val="en-US" w:eastAsia="zh-CN"/>
        </w:rPr>
        <w:t xml:space="preserve">, when both </w:t>
      </w:r>
      <m:oMath>
        <m:sSub>
          <m:sSubPr>
            <m:ctrlPr>
              <w:ins w:id="9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oMath>
      <w:r>
        <w:rPr>
          <w:rFonts w:cs="Times New Roman"/>
          <w:lang w:val="en-US" w:eastAsia="zh-CN"/>
        </w:rPr>
        <w:t xml:space="preserve"> and </w:t>
      </w:r>
      <m:oMath>
        <m:sSub>
          <m:sSubPr>
            <m:ctrlPr>
              <w:ins w:id="10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oMath>
      <w:r>
        <w:rPr>
          <w:rFonts w:cs="Times New Roman"/>
          <w:lang w:val="en-US" w:eastAsia="zh-CN"/>
        </w:rPr>
        <w:t xml:space="preserve"> have been standardized, their covariance for the </w:t>
      </w:r>
      <m:oMath>
        <m:sSup>
          <m:sSupPr>
            <m:ctrlPr>
              <w:ins w:id="101"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k</m:t>
            </m:r>
          </m:e>
          <m:sup>
            <m:r>
              <w:rPr>
                <w:rFonts w:ascii="Cambria Math" w:hAnsi="Cambria Math" w:cs="Times New Roman"/>
                <w:lang w:val="en-US" w:eastAsia="zh-CN"/>
              </w:rPr>
              <m:t>th</m:t>
            </m:r>
          </m:sup>
        </m:sSup>
      </m:oMath>
      <w:r>
        <w:rPr>
          <w:rFonts w:cs="Times New Roman"/>
          <w:lang w:val="en-US" w:eastAsia="zh-CN"/>
        </w:rPr>
        <w:t xml:space="preserve"> PPS</w:t>
      </w:r>
      <w:r w:rsidRPr="00F07C2D">
        <w:rPr>
          <w:rFonts w:cs="Times New Roman"/>
          <w:lang w:val="en-US" w:eastAsia="zh-CN"/>
        </w:rPr>
        <w:t xml:space="preserve"> </w:t>
      </w:r>
      <m:oMath>
        <m:r>
          <w:rPr>
            <w:rFonts w:ascii="Cambria Math" w:hAnsi="Cambria Math" w:cs="Times New Roman"/>
            <w:lang w:val="en-US" w:eastAsia="zh-CN"/>
          </w:rPr>
          <m:t>cov</m:t>
        </m:r>
        <m:d>
          <m:dPr>
            <m:ctrlPr>
              <w:ins w:id="102" w:author="Guobo Chen" w:date="2021-06-13T15:11:00Z">
                <w:rPr>
                  <w:rFonts w:ascii="Cambria Math" w:hAnsi="Cambria Math" w:cs="Times New Roman"/>
                  <w:i/>
                  <w:lang w:val="en-US" w:eastAsia="zh-CN"/>
                </w:rPr>
              </w:ins>
            </m:ctrlPr>
          </m:dPr>
          <m:e>
            <m:sSub>
              <m:sSubPr>
                <m:ctrlPr>
                  <w:ins w:id="103"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i1</m:t>
                </m:r>
              </m:sub>
            </m:sSub>
            <m:r>
              <w:rPr>
                <w:rFonts w:ascii="Cambria Math" w:hAnsi="Cambria Math" w:cs="Times New Roman"/>
                <w:lang w:val="en-US" w:eastAsia="zh-CN"/>
              </w:rPr>
              <m:t>,</m:t>
            </m:r>
            <m:sSub>
              <m:sSubPr>
                <m:ctrlPr>
                  <w:ins w:id="10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j1</m:t>
                </m:r>
              </m:sub>
            </m:sSub>
          </m:e>
        </m:d>
        <m:r>
          <w:rPr>
            <w:rFonts w:ascii="Cambria Math" w:hAnsi="Cambria Math" w:cs="Times New Roman"/>
            <w:lang w:val="en-US" w:eastAsia="zh-CN"/>
          </w:rPr>
          <m:t>=θ</m:t>
        </m:r>
        <m:sSup>
          <m:sSupPr>
            <m:ctrlPr>
              <w:ins w:id="105"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h</m:t>
            </m:r>
          </m:e>
          <m:sup>
            <m:r>
              <w:rPr>
                <w:rFonts w:ascii="Cambria Math" w:hAnsi="Cambria Math" w:cs="Times New Roman"/>
                <w:lang w:val="en-US" w:eastAsia="zh-CN"/>
              </w:rPr>
              <m:t>2</m:t>
            </m:r>
          </m:sup>
        </m:sSup>
      </m:oMath>
      <w:r>
        <w:rPr>
          <w:rFonts w:cs="Times New Roman"/>
          <w:lang w:val="en-US" w:eastAsia="zh-CN"/>
        </w:rPr>
        <w:t xml:space="preserve">, in which </w:t>
      </w:r>
      <m:oMath>
        <m:r>
          <w:rPr>
            <w:rFonts w:ascii="Cambria Math" w:hAnsi="Cambria Math" w:cs="Times New Roman"/>
            <w:lang w:val="en-US" w:eastAsia="zh-CN"/>
          </w:rPr>
          <m:t>θ</m:t>
        </m:r>
      </m:oMath>
      <w:r>
        <w:rPr>
          <w:rFonts w:cs="Times New Roman"/>
          <w:lang w:val="en-US" w:eastAsia="zh-CN"/>
        </w:rPr>
        <w:t xml:space="preserve"> is the relatedness scores in terms of identity by state</w:t>
      </w:r>
      <w:r>
        <w:rPr>
          <w:rFonts w:cs="Times New Roman"/>
          <w:lang w:val="en-US" w:eastAsia="zh-CN"/>
        </w:rPr>
        <w:fldChar w:fldCharType="begin" w:fldLock="1"/>
      </w:r>
      <w:r w:rsidR="004F1026">
        <w:rPr>
          <w:rFonts w:cs="Times New Roman"/>
          <w:lang w:val="en-US" w:eastAsia="zh-CN"/>
        </w:rPr>
        <w:instrText>ADDIN CSL_CITATION {"citationItems":[{"id":"ITEM-1","itemData":{"DOI":"10.1038/nrg2865","ISSN":"1471-0064","PMID":"20877324","abstract":"Identity by descent (IBD) is a fundamental concept in genetics and refers to alleles that are descended from a common ancestor in a base population. Identity by state (IBS) simply refers to alleles that are the same, irrespective of whether they are inherited from a recent ancestor. In modern applications, IBD relationships are estimated from genetic markers in individuals without any known relationship. This can lead to erroneous inference because a consistent base population is not used. We argue that the purpose of most IBD calculations is to predict IBS at unobserved loci. Recognizing this aim leads to better methods to estimating IBD with benefits in mapping genes, estimating genetic variance and predicting inbreeding depression.","author":[{"dropping-particle":"","family":"Powell","given":"Joseph E","non-dropping-particle":"","parse-names":false,"suffix":""},{"dropping-particle":"","family":"Visscher","given":"Peter M","non-dropping-particle":"","parse-names":false,"suffix":""},{"dropping-particle":"","family":"Goddard","given":"Michael E","non-dropping-particle":"","parse-names":false,"suffix":""}],"container-title":"Nature Reviews Genetics","id":"ITEM-1","issue":"11","issued":{"date-parts":[["2010","11"]]},"page":"800-5","publisher":"Nature Publishing Group","title":"Reconciling the analysis of IBD and IBS in complex trait studies.","type":"article-journal","volume":"11"},"uris":["http://www.mendeley.com/documents/?uuid=b0478831-5eb7-4378-8524-321de0c6e83c"]}],"mendeley":{"formattedCitation":"&lt;sup&gt;5&lt;/sup&gt;","plainTextFormattedCitation":"5","previouslyFormattedCitation":"&lt;sup&gt;4&lt;/sup&gt;"},"properties":{"noteIndex":0},"schema":"https://github.com/citation-style-language/schema/raw/master/csl-citation.json"}</w:instrText>
      </w:r>
      <w:r>
        <w:rPr>
          <w:rFonts w:cs="Times New Roman"/>
          <w:lang w:val="en-US" w:eastAsia="zh-CN"/>
        </w:rPr>
        <w:fldChar w:fldCharType="separate"/>
      </w:r>
      <w:r w:rsidR="004F1026" w:rsidRPr="004F1026">
        <w:rPr>
          <w:rFonts w:cs="Times New Roman"/>
          <w:noProof/>
          <w:vertAlign w:val="superscript"/>
          <w:lang w:val="en-US" w:eastAsia="zh-CN"/>
        </w:rPr>
        <w:t>5</w:t>
      </w:r>
      <w:r>
        <w:rPr>
          <w:rFonts w:cs="Times New Roman"/>
          <w:lang w:val="en-US" w:eastAsia="zh-CN"/>
        </w:rPr>
        <w:fldChar w:fldCharType="end"/>
      </w:r>
      <w:r>
        <w:rPr>
          <w:rFonts w:cs="Times New Roman"/>
          <w:lang w:val="en-US" w:eastAsia="zh-CN"/>
        </w:rPr>
        <w:t xml:space="preserve">. Depending on the relatedness between a pair of individuals, </w:t>
      </w:r>
      <m:oMath>
        <m:r>
          <w:rPr>
            <w:rFonts w:ascii="Cambria Math" w:hAnsi="Cambria Math" w:cs="Times New Roman"/>
            <w:lang w:val="en-US" w:eastAsia="zh-CN"/>
          </w:rPr>
          <m:t>θ=1</m:t>
        </m:r>
      </m:oMath>
      <w:r>
        <w:rPr>
          <w:rFonts w:cs="Times New Roman"/>
          <w:lang w:val="en-US" w:eastAsia="zh-CN"/>
        </w:rPr>
        <w:t xml:space="preserve"> for monozygous twins or to a duplicated sample, </w:t>
      </w:r>
      <m:oMath>
        <m:r>
          <w:rPr>
            <w:rFonts w:ascii="Cambria Math" w:hAnsi="Cambria Math" w:cs="Times New Roman"/>
            <w:lang w:val="en-US" w:eastAsia="zh-CN"/>
          </w:rPr>
          <m:t>θ=0.5</m:t>
        </m:r>
      </m:oMath>
      <w:r>
        <w:rPr>
          <w:rFonts w:cs="Times New Roman"/>
          <w:lang w:val="en-US" w:eastAsia="zh-CN"/>
        </w:rPr>
        <w:t xml:space="preserve"> for first-degree relatives such as parent and offspring or full sibs. In general, for </w:t>
      </w:r>
      <m:oMath>
        <m:sSup>
          <m:sSupPr>
            <m:ctrlPr>
              <w:ins w:id="106"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th</m:t>
            </m:r>
          </m:sup>
        </m:sSup>
      </m:oMath>
      <w:r>
        <w:rPr>
          <w:rFonts w:cs="Times New Roman"/>
          <w:lang w:val="en-US" w:eastAsia="zh-CN"/>
        </w:rPr>
        <w:t xml:space="preserve">-degree of relatives, </w:t>
      </w:r>
      <m:oMath>
        <m:r>
          <w:rPr>
            <w:rFonts w:ascii="Cambria Math" w:hAnsi="Cambria Math" w:cs="Times New Roman"/>
            <w:lang w:val="en-US" w:eastAsia="zh-CN"/>
          </w:rPr>
          <m:t>E(</m:t>
        </m:r>
        <m:sSub>
          <m:sSubPr>
            <m:ctrlPr>
              <w:ins w:id="107"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θ</m:t>
            </m:r>
          </m:e>
          <m:sub>
            <m:r>
              <w:rPr>
                <w:rFonts w:ascii="Cambria Math" w:hAnsi="Cambria Math" w:cs="Times New Roman"/>
                <w:lang w:val="en-US" w:eastAsia="zh-CN"/>
              </w:rPr>
              <m:t>r</m:t>
            </m:r>
          </m:sub>
        </m:sSub>
        <m:r>
          <w:rPr>
            <w:rFonts w:ascii="Cambria Math" w:hAnsi="Cambria Math" w:cs="Times New Roman"/>
            <w:lang w:val="en-US" w:eastAsia="zh-CN"/>
          </w:rPr>
          <m:t>)=</m:t>
        </m:r>
        <m:sSup>
          <m:sSupPr>
            <m:ctrlPr>
              <w:ins w:id="108"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0.5</m:t>
            </m:r>
          </m:e>
          <m:sup>
            <m:r>
              <w:rPr>
                <w:rFonts w:ascii="Cambria Math" w:hAnsi="Cambria Math" w:cs="Times New Roman"/>
                <w:lang w:val="en-US" w:eastAsia="zh-CN"/>
              </w:rPr>
              <m:t>r</m:t>
            </m:r>
          </m:sup>
        </m:sSup>
      </m:oMath>
      <w:r>
        <w:rPr>
          <w:rFonts w:cs="Times New Roman"/>
          <w:lang w:val="en-US" w:eastAsia="zh-CN"/>
        </w:rPr>
        <w:t>.</w:t>
      </w:r>
    </w:p>
    <w:p w14:paraId="0BE7795D" w14:textId="77777777" w:rsidR="00FF03A3" w:rsidRPr="00F07C2D" w:rsidRDefault="00FF03A3" w:rsidP="00FF03A3">
      <w:pPr>
        <w:rPr>
          <w:rFonts w:cs="Times New Roman"/>
          <w:lang w:val="en-US" w:eastAsia="zh-CN"/>
        </w:rPr>
      </w:pPr>
    </w:p>
    <w:p w14:paraId="4A278DC5" w14:textId="77777777" w:rsidR="00FF03A3" w:rsidRPr="00F07C2D" w:rsidRDefault="00FF03A3" w:rsidP="00FF03A3">
      <w:pPr>
        <w:spacing w:line="360" w:lineRule="auto"/>
        <w:rPr>
          <w:rFonts w:cs="Times New Roman"/>
          <w:lang w:val="en-US" w:eastAsia="zh-CN"/>
        </w:rPr>
      </w:pPr>
      <w:r>
        <w:rPr>
          <w:rFonts w:cs="Times New Roman"/>
          <w:lang w:val="en-US" w:eastAsia="zh-CN"/>
        </w:rPr>
        <w:t>The theory presented above provides a theoretical basis for detecting overlapping samples using PPS other than sharing individual level genotypes. Assuming</w:t>
      </w:r>
      <w:r w:rsidRPr="00F07C2D">
        <w:rPr>
          <w:rFonts w:cs="Times New Roman"/>
          <w:lang w:val="en-US" w:eastAsia="zh-CN"/>
        </w:rPr>
        <w:t xml:space="preserve"> that each individual has </w:t>
      </w:r>
      <m:oMath>
        <m:r>
          <w:rPr>
            <w:rFonts w:ascii="Cambria Math" w:hAnsi="Cambria Math" w:cs="Times New Roman"/>
            <w:lang w:val="en-US" w:eastAsia="zh-CN"/>
          </w:rPr>
          <m:t>K</m:t>
        </m:r>
      </m:oMath>
      <w:r>
        <w:rPr>
          <w:rFonts w:cs="Times New Roman"/>
          <w:lang w:val="en-US" w:eastAsia="zh-CN"/>
        </w:rPr>
        <w:t xml:space="preserve"> independent</w:t>
      </w:r>
      <w:r w:rsidRPr="00F07C2D">
        <w:rPr>
          <w:rFonts w:cs="Times New Roman"/>
          <w:lang w:val="en-US" w:eastAsia="zh-CN"/>
        </w:rPr>
        <w:t xml:space="preserve"> </w:t>
      </w:r>
      <w:r>
        <w:rPr>
          <w:rFonts w:cs="Times New Roman"/>
          <w:lang w:val="en-US" w:eastAsia="zh-CN"/>
        </w:rPr>
        <w:t>PPS (</w:t>
      </w:r>
      <m:oMath>
        <m:sSub>
          <m:sSubPr>
            <m:ctrlPr>
              <w:ins w:id="10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oMath>
      <w:r w:rsidRPr="00F07C2D">
        <w:rPr>
          <w:rFonts w:cs="Times New Roman"/>
          <w:lang w:val="en-US" w:eastAsia="zh-CN"/>
        </w:rPr>
        <w:t xml:space="preserve"> </w:t>
      </w:r>
      <w:r>
        <w:rPr>
          <w:rFonts w:cs="Times New Roman"/>
          <w:lang w:val="en-US" w:eastAsia="zh-CN"/>
        </w:rPr>
        <w:t xml:space="preserve">having </w:t>
      </w:r>
      <m:oMath>
        <m:r>
          <w:rPr>
            <w:rFonts w:ascii="Cambria Math" w:hAnsi="Cambria Math" w:cs="Times New Roman"/>
            <w:lang w:val="en-US" w:eastAsia="zh-CN"/>
          </w:rPr>
          <m:t>K</m:t>
        </m:r>
      </m:oMath>
      <w:r w:rsidRPr="00F07C2D">
        <w:rPr>
          <w:rFonts w:cs="Times New Roman"/>
          <w:lang w:val="en-US" w:eastAsia="zh-CN"/>
        </w:rPr>
        <w:t xml:space="preserve"> elements</w:t>
      </w:r>
      <w:r>
        <w:rPr>
          <w:rFonts w:cs="Times New Roman"/>
          <w:lang w:val="en-US" w:eastAsia="zh-CN"/>
        </w:rPr>
        <w:t>), f</w:t>
      </w:r>
      <w:r w:rsidRPr="00F07C2D">
        <w:rPr>
          <w:rFonts w:cs="Times New Roman"/>
          <w:lang w:val="en-US" w:eastAsia="zh-CN"/>
        </w:rPr>
        <w:t xml:space="preserve">or individual </w:t>
      </w:r>
      <m:oMath>
        <m:r>
          <w:rPr>
            <w:rFonts w:ascii="Cambria Math" w:hAnsi="Cambria Math" w:cs="Times New Roman"/>
            <w:lang w:val="en-US" w:eastAsia="zh-CN"/>
          </w:rPr>
          <m:t>i</m:t>
        </m:r>
      </m:oMath>
      <w:r w:rsidRPr="00F07C2D">
        <w:rPr>
          <w:rFonts w:cs="Times New Roman"/>
          <w:lang w:val="en-US" w:eastAsia="zh-CN"/>
        </w:rPr>
        <w:t xml:space="preserve"> and </w:t>
      </w:r>
      <m:oMath>
        <m:r>
          <w:rPr>
            <w:rFonts w:ascii="Cambria Math" w:hAnsi="Cambria Math" w:cs="Times New Roman"/>
            <w:lang w:val="en-US" w:eastAsia="zh-CN"/>
          </w:rPr>
          <m:t>j</m:t>
        </m:r>
      </m:oMath>
      <w:r w:rsidRPr="00F07C2D">
        <w:rPr>
          <w:rFonts w:cs="Times New Roman"/>
          <w:lang w:val="en-US" w:eastAsia="zh-CN"/>
        </w:rPr>
        <w:t xml:space="preserve">, </w:t>
      </w:r>
      <w:r>
        <w:rPr>
          <w:rFonts w:cs="Times New Roman"/>
          <w:lang w:val="en-US" w:eastAsia="zh-CN"/>
        </w:rPr>
        <w:t xml:space="preserve">we can </w:t>
      </w:r>
      <w:r w:rsidRPr="00F07C2D">
        <w:rPr>
          <w:rFonts w:cs="Times New Roman"/>
          <w:lang w:val="en-US" w:eastAsia="zh-CN"/>
        </w:rPr>
        <w:t xml:space="preserve">regress </w:t>
      </w:r>
      <m:oMath>
        <m:sSub>
          <m:sSubPr>
            <m:ctrlPr>
              <w:ins w:id="11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oMath>
      <w:r w:rsidRPr="00F07C2D">
        <w:rPr>
          <w:rFonts w:cs="Times New Roman"/>
          <w:lang w:val="en-US" w:eastAsia="zh-CN"/>
        </w:rPr>
        <w:t xml:space="preserve"> on </w:t>
      </w:r>
      <m:oMath>
        <m:sSub>
          <m:sSubPr>
            <m:ctrlPr>
              <w:ins w:id="11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oMath>
      <w:r w:rsidRPr="00F07C2D">
        <w:rPr>
          <w:rFonts w:cs="Times New Roman"/>
          <w:lang w:val="en-US" w:eastAsia="zh-CN"/>
        </w:rPr>
        <w:t>,</w:t>
      </w:r>
    </w:p>
    <w:p w14:paraId="6A76A61D" w14:textId="77777777" w:rsidR="00FF03A3" w:rsidRPr="00F07C2D" w:rsidRDefault="005E077C" w:rsidP="00FF03A3">
      <w:pPr>
        <w:rPr>
          <w:rFonts w:cs="Times New Roman"/>
          <w:lang w:val="en-US" w:eastAsia="zh-CN"/>
        </w:rPr>
      </w:pPr>
      <m:oMath>
        <m:sSub>
          <m:sSubPr>
            <m:ctrlPr>
              <w:ins w:id="11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r>
          <w:rPr>
            <w:rFonts w:ascii="Cambria Math" w:hAnsi="Cambria Math" w:cs="Times New Roman"/>
            <w:lang w:val="en-US" w:eastAsia="zh-CN"/>
          </w:rPr>
          <m:t>=μ+b</m:t>
        </m:r>
        <m:sSub>
          <m:sSubPr>
            <m:ctrlPr>
              <w:ins w:id="113"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r>
          <w:rPr>
            <w:rFonts w:ascii="Cambria Math" w:hAnsi="Cambria Math" w:cs="Times New Roman"/>
            <w:lang w:val="en-US" w:eastAsia="zh-CN"/>
          </w:rPr>
          <m:t>+</m:t>
        </m:r>
        <m:sSub>
          <m:sSubPr>
            <m:ctrlPr>
              <w:ins w:id="11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e</m:t>
            </m:r>
          </m:e>
          <m:sub>
            <m:r>
              <w:rPr>
                <w:rFonts w:ascii="Cambria Math" w:hAnsi="Cambria Math" w:cs="Times New Roman"/>
                <w:lang w:val="en-US" w:eastAsia="zh-CN"/>
              </w:rPr>
              <m:t>ij</m:t>
            </m:r>
          </m:sub>
        </m:sSub>
      </m:oMath>
      <w:r w:rsidR="00FF03A3">
        <w:rPr>
          <w:rFonts w:cs="Times New Roman"/>
          <w:lang w:val="en-US" w:eastAsia="zh-CN"/>
        </w:rPr>
        <w:tab/>
      </w:r>
      <w:r w:rsidR="00FF03A3">
        <w:rPr>
          <w:rFonts w:cs="Times New Roman"/>
          <w:lang w:val="en-US" w:eastAsia="zh-CN"/>
        </w:rPr>
        <w:tab/>
      </w:r>
      <w:r w:rsidR="00FF03A3" w:rsidRPr="00A1272C">
        <w:rPr>
          <w:rFonts w:cs="Times New Roman"/>
          <w:b/>
          <w:lang w:val="en-US" w:eastAsia="zh-CN"/>
        </w:rPr>
        <w:t>(Equation 12)</w:t>
      </w:r>
    </w:p>
    <w:p w14:paraId="64CFA7C9" w14:textId="6A21DC99" w:rsidR="00FF03A3" w:rsidRPr="00F07C2D" w:rsidRDefault="00FF03A3" w:rsidP="00FF03A3">
      <w:pPr>
        <w:spacing w:line="360" w:lineRule="auto"/>
        <w:rPr>
          <w:rFonts w:cs="Times New Roman"/>
          <w:lang w:val="en-US" w:eastAsia="zh-CN"/>
        </w:rPr>
      </w:pPr>
      <w:r w:rsidRPr="00F07C2D">
        <w:rPr>
          <w:rFonts w:cs="Times New Roman"/>
          <w:lang w:val="en-US" w:eastAsia="zh-CN"/>
        </w:rPr>
        <w:t xml:space="preserve">in which </w:t>
      </w:r>
      <m:oMath>
        <m:r>
          <w:rPr>
            <w:rFonts w:ascii="Cambria Math" w:hAnsi="Cambria Math" w:cs="Times New Roman"/>
            <w:lang w:val="en-US" w:eastAsia="zh-CN"/>
          </w:rPr>
          <m:t>μ</m:t>
        </m:r>
      </m:oMath>
      <w:r w:rsidRPr="00F07C2D">
        <w:rPr>
          <w:rFonts w:cs="Times New Roman"/>
          <w:lang w:val="en-US" w:eastAsia="zh-CN"/>
        </w:rPr>
        <w:t xml:space="preserve"> is the grand mean, </w:t>
      </w:r>
      <m:oMath>
        <m:r>
          <w:rPr>
            <w:rFonts w:ascii="Cambria Math" w:hAnsi="Cambria Math" w:cs="Times New Roman"/>
            <w:lang w:val="en-US" w:eastAsia="zh-CN"/>
          </w:rPr>
          <m:t>b</m:t>
        </m:r>
      </m:oMath>
      <w:r w:rsidRPr="00F07C2D">
        <w:rPr>
          <w:rFonts w:cs="Times New Roman"/>
          <w:lang w:val="en-US" w:eastAsia="zh-CN"/>
        </w:rPr>
        <w:t xml:space="preserve"> is the regression coefficient, and </w:t>
      </w:r>
      <m:oMath>
        <m:sSub>
          <m:sSubPr>
            <m:ctrlPr>
              <w:ins w:id="115"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e</m:t>
            </m:r>
          </m:e>
          <m:sub>
            <m:r>
              <w:rPr>
                <w:rFonts w:ascii="Cambria Math" w:hAnsi="Cambria Math" w:cs="Times New Roman"/>
                <w:lang w:val="en-US" w:eastAsia="zh-CN"/>
              </w:rPr>
              <m:t>ij</m:t>
            </m:r>
          </m:sub>
        </m:sSub>
      </m:oMath>
      <w:r w:rsidRPr="00F07C2D">
        <w:rPr>
          <w:rFonts w:cs="Times New Roman"/>
          <w:lang w:val="en-US" w:eastAsia="zh-CN"/>
        </w:rPr>
        <w:t xml:space="preserve"> is the residual.</w:t>
      </w:r>
      <w:r>
        <w:rPr>
          <w:rFonts w:cs="Times New Roman"/>
          <w:lang w:val="en-US" w:eastAsia="zh-CN"/>
        </w:rPr>
        <w:t xml:space="preserve"> </w:t>
      </w:r>
      <m:oMath>
        <m:r>
          <w:rPr>
            <w:rFonts w:ascii="Cambria Math" w:hAnsi="Cambria Math" w:cs="Times New Roman"/>
            <w:lang w:val="en-US" w:eastAsia="zh-CN"/>
          </w:rPr>
          <m:t>E</m:t>
        </m:r>
        <m:d>
          <m:dPr>
            <m:ctrlPr>
              <w:ins w:id="116" w:author="Guobo Chen" w:date="2021-06-13T15:11:00Z">
                <w:rPr>
                  <w:rFonts w:ascii="Cambria Math" w:hAnsi="Cambria Math" w:cs="Times New Roman"/>
                  <w:i/>
                  <w:lang w:val="en-US" w:eastAsia="zh-CN"/>
                </w:rPr>
              </w:ins>
            </m:ctrlPr>
          </m:dPr>
          <m:e>
            <m:r>
              <w:rPr>
                <w:rFonts w:ascii="Cambria Math" w:hAnsi="Cambria Math" w:cs="Times New Roman"/>
                <w:lang w:val="en-US" w:eastAsia="zh-CN"/>
              </w:rPr>
              <m:t>b</m:t>
            </m:r>
          </m:e>
        </m:d>
        <m:r>
          <w:rPr>
            <w:rFonts w:ascii="Cambria Math" w:hAnsi="Cambria Math" w:cs="Times New Roman"/>
            <w:lang w:val="en-US" w:eastAsia="zh-CN"/>
          </w:rPr>
          <m:t>=</m:t>
        </m:r>
        <m:f>
          <m:fPr>
            <m:ctrlPr>
              <w:ins w:id="117"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cov</m:t>
            </m:r>
            <m:d>
              <m:dPr>
                <m:ctrlPr>
                  <w:ins w:id="118" w:author="Guobo Chen" w:date="2021-06-13T15:11:00Z">
                    <w:rPr>
                      <w:rFonts w:ascii="Cambria Math" w:hAnsi="Cambria Math" w:cs="Times New Roman"/>
                      <w:i/>
                      <w:lang w:val="en-US" w:eastAsia="zh-CN"/>
                    </w:rPr>
                  </w:ins>
                </m:ctrlPr>
              </m:dPr>
              <m:e>
                <m:sSub>
                  <m:sSubPr>
                    <m:ctrlPr>
                      <w:ins w:id="11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r>
                  <w:rPr>
                    <w:rFonts w:ascii="Cambria Math" w:hAnsi="Cambria Math" w:cs="Times New Roman"/>
                    <w:lang w:val="en-US" w:eastAsia="zh-CN"/>
                  </w:rPr>
                  <m:t>,</m:t>
                </m:r>
                <m:sSub>
                  <m:sSubPr>
                    <m:ctrlPr>
                      <w:ins w:id="12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e>
            </m:d>
          </m:num>
          <m:den>
            <m:r>
              <w:rPr>
                <w:rFonts w:ascii="Cambria Math" w:hAnsi="Cambria Math" w:cs="Times New Roman"/>
                <w:lang w:val="en-US" w:eastAsia="zh-CN"/>
              </w:rPr>
              <m:t>var</m:t>
            </m:r>
            <m:d>
              <m:dPr>
                <m:ctrlPr>
                  <w:ins w:id="121" w:author="Guobo Chen" w:date="2021-06-13T15:11:00Z">
                    <w:rPr>
                      <w:rFonts w:ascii="Cambria Math" w:hAnsi="Cambria Math" w:cs="Times New Roman"/>
                      <w:i/>
                      <w:lang w:val="en-US" w:eastAsia="zh-CN"/>
                    </w:rPr>
                  </w:ins>
                </m:ctrlPr>
              </m:dPr>
              <m:e>
                <m:sSub>
                  <m:sSubPr>
                    <m:ctrlPr>
                      <w:ins w:id="12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e>
            </m:d>
          </m:den>
        </m:f>
        <m:r>
          <w:rPr>
            <w:rFonts w:ascii="Cambria Math" w:hAnsi="Cambria Math" w:cs="Times New Roman"/>
            <w:lang w:val="en-US" w:eastAsia="zh-CN"/>
          </w:rPr>
          <m:t>=</m:t>
        </m:r>
        <m:sSub>
          <m:sSubPr>
            <m:ctrlPr>
              <w:ins w:id="123"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θ</m:t>
            </m:r>
          </m:e>
          <m:sub>
            <m:r>
              <w:rPr>
                <w:rFonts w:ascii="Cambria Math" w:hAnsi="Cambria Math" w:cs="Times New Roman"/>
                <w:lang w:val="en-US" w:eastAsia="zh-CN"/>
              </w:rPr>
              <m:t>r</m:t>
            </m:r>
          </m:sub>
        </m:sSub>
      </m:oMath>
      <w:r w:rsidRPr="00F07C2D">
        <w:rPr>
          <w:rFonts w:cs="Times New Roman"/>
          <w:lang w:val="en-US" w:eastAsia="zh-CN"/>
        </w:rPr>
        <w:t xml:space="preserve">. </w:t>
      </w:r>
      <m:oMath>
        <m:r>
          <w:rPr>
            <w:rFonts w:ascii="Cambria Math" w:hAnsi="Cambria Math" w:cs="Times New Roman"/>
            <w:lang w:val="en-US" w:eastAsia="zh-CN"/>
          </w:rPr>
          <m:t>E</m:t>
        </m:r>
        <m:d>
          <m:dPr>
            <m:ctrlPr>
              <w:ins w:id="124" w:author="Guobo Chen" w:date="2021-06-13T15:11:00Z">
                <w:rPr>
                  <w:rFonts w:ascii="Cambria Math" w:hAnsi="Cambria Math" w:cs="Times New Roman"/>
                  <w:i/>
                  <w:lang w:val="en-US" w:eastAsia="zh-CN"/>
                </w:rPr>
              </w:ins>
            </m:ctrlPr>
          </m:dPr>
          <m:e>
            <m:r>
              <w:rPr>
                <w:rFonts w:ascii="Cambria Math" w:hAnsi="Cambria Math" w:cs="Times New Roman"/>
                <w:lang w:val="en-US" w:eastAsia="zh-CN"/>
              </w:rPr>
              <m:t>b</m:t>
            </m:r>
          </m:e>
        </m:d>
        <m:r>
          <w:rPr>
            <w:rFonts w:ascii="Cambria Math" w:hAnsi="Cambria Math" w:cs="Times New Roman"/>
            <w:lang w:val="en-US" w:eastAsia="zh-CN"/>
          </w:rPr>
          <m:t>=0</m:t>
        </m:r>
      </m:oMath>
      <w:r w:rsidRPr="00F07C2D">
        <w:rPr>
          <w:rFonts w:cs="Times New Roman"/>
          <w:lang w:val="en-US" w:eastAsia="zh-CN"/>
        </w:rPr>
        <w:t xml:space="preserve"> if individual </w:t>
      </w:r>
      <m:oMath>
        <m:r>
          <w:rPr>
            <w:rFonts w:ascii="Cambria Math" w:hAnsi="Cambria Math" w:cs="Times New Roman"/>
            <w:lang w:val="en-US" w:eastAsia="zh-CN"/>
          </w:rPr>
          <m:t>i</m:t>
        </m:r>
      </m:oMath>
      <w:r w:rsidRPr="00F07C2D">
        <w:rPr>
          <w:rFonts w:cs="Times New Roman"/>
          <w:lang w:val="en-US" w:eastAsia="zh-CN"/>
        </w:rPr>
        <w:t xml:space="preserve"> is not correlated with individual </w:t>
      </w:r>
      <m:oMath>
        <m:r>
          <w:rPr>
            <w:rFonts w:ascii="Cambria Math" w:hAnsi="Cambria Math" w:cs="Times New Roman"/>
            <w:lang w:val="en-US" w:eastAsia="zh-CN"/>
          </w:rPr>
          <m:t>j</m:t>
        </m:r>
      </m:oMath>
      <w:r w:rsidRPr="00F07C2D">
        <w:rPr>
          <w:rFonts w:cs="Times New Roman"/>
          <w:lang w:val="en-US" w:eastAsia="zh-CN"/>
        </w:rPr>
        <w:t xml:space="preserve">, </w:t>
      </w:r>
      <m:oMath>
        <m:r>
          <w:rPr>
            <w:rFonts w:ascii="Cambria Math" w:hAnsi="Cambria Math" w:cs="Times New Roman"/>
            <w:lang w:val="en-US" w:eastAsia="zh-CN"/>
          </w:rPr>
          <m:t>E</m:t>
        </m:r>
        <m:d>
          <m:dPr>
            <m:ctrlPr>
              <w:ins w:id="125" w:author="Guobo Chen" w:date="2021-06-13T15:11:00Z">
                <w:rPr>
                  <w:rFonts w:ascii="Cambria Math" w:hAnsi="Cambria Math" w:cs="Times New Roman"/>
                  <w:i/>
                  <w:lang w:val="en-US" w:eastAsia="zh-CN"/>
                </w:rPr>
              </w:ins>
            </m:ctrlPr>
          </m:dPr>
          <m:e>
            <m:r>
              <w:rPr>
                <w:rFonts w:ascii="Cambria Math" w:hAnsi="Cambria Math" w:cs="Times New Roman"/>
                <w:lang w:val="en-US" w:eastAsia="zh-CN"/>
              </w:rPr>
              <m:t>b</m:t>
            </m:r>
          </m:e>
        </m:d>
        <m:r>
          <w:rPr>
            <w:rFonts w:ascii="Cambria Math" w:hAnsi="Cambria Math" w:cs="Times New Roman"/>
            <w:lang w:val="en-US" w:eastAsia="zh-CN"/>
          </w:rPr>
          <m:t>=0.5</m:t>
        </m:r>
      </m:oMath>
      <w:r>
        <w:rPr>
          <w:rFonts w:cs="Times New Roman"/>
          <w:lang w:val="en-US" w:eastAsia="zh-CN"/>
        </w:rPr>
        <w:t xml:space="preserve"> for first-degree relatives, and</w:t>
      </w:r>
      <w:r w:rsidRPr="00F07C2D">
        <w:rPr>
          <w:rFonts w:cs="Times New Roman"/>
          <w:lang w:val="en-US" w:eastAsia="zh-CN"/>
        </w:rPr>
        <w:t xml:space="preserve"> </w:t>
      </w:r>
      <m:oMath>
        <m:r>
          <w:rPr>
            <w:rFonts w:ascii="Cambria Math" w:hAnsi="Cambria Math" w:cs="Times New Roman"/>
            <w:lang w:val="en-US" w:eastAsia="zh-CN"/>
          </w:rPr>
          <m:t>E</m:t>
        </m:r>
        <m:d>
          <m:dPr>
            <m:ctrlPr>
              <w:ins w:id="126" w:author="Guobo Chen" w:date="2021-06-13T15:11:00Z">
                <w:rPr>
                  <w:rFonts w:ascii="Cambria Math" w:hAnsi="Cambria Math" w:cs="Times New Roman"/>
                  <w:i/>
                  <w:lang w:val="en-US" w:eastAsia="zh-CN"/>
                </w:rPr>
              </w:ins>
            </m:ctrlPr>
          </m:dPr>
          <m:e>
            <m:r>
              <w:rPr>
                <w:rFonts w:ascii="Cambria Math" w:hAnsi="Cambria Math" w:cs="Times New Roman"/>
                <w:lang w:val="en-US" w:eastAsia="zh-CN"/>
              </w:rPr>
              <m:t>b</m:t>
            </m:r>
          </m:e>
        </m:d>
        <m:r>
          <w:rPr>
            <w:rFonts w:ascii="Cambria Math" w:hAnsi="Cambria Math" w:cs="Times New Roman"/>
            <w:lang w:val="en-US" w:eastAsia="zh-CN"/>
          </w:rPr>
          <m:t>=1</m:t>
        </m:r>
      </m:oMath>
      <w:r w:rsidRPr="00F07C2D">
        <w:rPr>
          <w:rFonts w:cs="Times New Roman"/>
          <w:lang w:val="en-US" w:eastAsia="zh-CN"/>
        </w:rPr>
        <w:t xml:space="preserve"> if individual </w:t>
      </w:r>
      <m:oMath>
        <m:r>
          <w:rPr>
            <w:rFonts w:ascii="Cambria Math" w:hAnsi="Cambria Math" w:cs="Times New Roman"/>
            <w:lang w:val="en-US" w:eastAsia="zh-CN"/>
          </w:rPr>
          <m:t>i</m:t>
        </m:r>
      </m:oMath>
      <w:r w:rsidRPr="00F07C2D">
        <w:rPr>
          <w:rFonts w:cs="Times New Roman"/>
          <w:lang w:val="en-US" w:eastAsia="zh-CN"/>
        </w:rPr>
        <w:t xml:space="preserve"> and </w:t>
      </w:r>
      <m:oMath>
        <m:r>
          <w:rPr>
            <w:rFonts w:ascii="Cambria Math" w:hAnsi="Cambria Math" w:cs="Times New Roman"/>
            <w:lang w:val="en-US" w:eastAsia="zh-CN"/>
          </w:rPr>
          <m:t>j</m:t>
        </m:r>
      </m:oMath>
      <w:r>
        <w:rPr>
          <w:rFonts w:cs="Times New Roman"/>
          <w:lang w:val="en-US" w:eastAsia="zh-CN"/>
        </w:rPr>
        <w:t xml:space="preserve"> are genetically same, say an overlapping sample </w:t>
      </w:r>
      <w:r w:rsidRPr="00F07C2D">
        <w:rPr>
          <w:rFonts w:cs="Times New Roman"/>
          <w:lang w:val="en-US" w:eastAsia="zh-CN"/>
        </w:rPr>
        <w:t>or homozygous twins.</w:t>
      </w:r>
      <w:r>
        <w:rPr>
          <w:rFonts w:cs="Times New Roman"/>
          <w:lang w:val="en-US" w:eastAsia="zh-CN"/>
        </w:rPr>
        <w:t xml:space="preserve"> The sampling variance of </w:t>
      </w:r>
      <m:oMath>
        <m:r>
          <w:rPr>
            <w:rFonts w:ascii="Cambria Math" w:hAnsi="Cambria Math" w:cs="Times New Roman"/>
            <w:lang w:val="en-US" w:eastAsia="zh-CN"/>
          </w:rPr>
          <m:t>b</m:t>
        </m:r>
      </m:oMath>
      <w:r>
        <w:rPr>
          <w:rFonts w:cs="Times New Roman"/>
          <w:lang w:val="en-US" w:eastAsia="zh-CN"/>
        </w:rPr>
        <w:t xml:space="preserve"> is </w:t>
      </w:r>
      <m:oMath>
        <m:sSubSup>
          <m:sSubSupPr>
            <m:ctrlPr>
              <w:ins w:id="127"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r>
              <w:rPr>
                <w:rFonts w:ascii="Cambria Math" w:hAnsi="Cambria Math" w:cs="Times New Roman"/>
                <w:lang w:val="en-US" w:eastAsia="zh-CN"/>
              </w:rPr>
              <m:t>b</m:t>
            </m:r>
          </m:sub>
          <m:sup>
            <m:r>
              <w:rPr>
                <w:rFonts w:ascii="Cambria Math" w:hAnsi="Cambria Math" w:cs="Times New Roman"/>
                <w:lang w:val="en-US" w:eastAsia="zh-CN"/>
              </w:rPr>
              <m:t>2</m:t>
            </m:r>
          </m:sup>
        </m:sSubSup>
        <m:r>
          <w:rPr>
            <w:rFonts w:ascii="Cambria Math" w:hAnsi="Cambria Math" w:cs="Times New Roman"/>
            <w:lang w:val="en-US" w:eastAsia="zh-CN"/>
          </w:rPr>
          <m:t>=</m:t>
        </m:r>
        <m:f>
          <m:fPr>
            <m:ctrlPr>
              <w:ins w:id="128" w:author="Guobo Chen" w:date="2021-06-13T15:11:00Z">
                <w:rPr>
                  <w:rFonts w:ascii="Cambria Math" w:hAnsi="Cambria Math" w:cs="Times New Roman"/>
                  <w:i/>
                  <w:lang w:val="en-US" w:eastAsia="zh-CN"/>
                </w:rPr>
              </w:ins>
            </m:ctrlPr>
          </m:fPr>
          <m:num>
            <m:sSubSup>
              <m:sSubSupPr>
                <m:ctrlPr>
                  <w:ins w:id="129"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sSub>
                  <m:sSubPr>
                    <m:ctrlPr>
                      <w:ins w:id="13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sub>
              <m:sup>
                <m:r>
                  <w:rPr>
                    <w:rFonts w:ascii="Cambria Math" w:hAnsi="Cambria Math" w:cs="Times New Roman"/>
                    <w:lang w:val="en-US" w:eastAsia="zh-CN"/>
                  </w:rPr>
                  <m:t>2</m:t>
                </m:r>
              </m:sup>
            </m:sSubSup>
            <m:r>
              <w:rPr>
                <w:rFonts w:ascii="Cambria Math" w:hAnsi="Cambria Math" w:cs="Times New Roman"/>
                <w:lang w:val="en-US" w:eastAsia="zh-CN"/>
              </w:rPr>
              <m:t>-</m:t>
            </m:r>
            <m:sSubSup>
              <m:sSubSupPr>
                <m:ctrlPr>
                  <w:ins w:id="131"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sSub>
                  <m:sSubPr>
                    <m:ctrlPr>
                      <w:ins w:id="13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sub>
              <m:sup>
                <m:r>
                  <w:rPr>
                    <w:rFonts w:ascii="Cambria Math" w:hAnsi="Cambria Math" w:cs="Times New Roman"/>
                    <w:lang w:val="en-US" w:eastAsia="zh-CN"/>
                  </w:rPr>
                  <m:t>2</m:t>
                </m:r>
              </m:sup>
            </m:sSubSup>
            <m:sSubSup>
              <m:sSubSupPr>
                <m:ctrlPr>
                  <w:ins w:id="133"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θ</m:t>
                </m:r>
              </m:e>
              <m:sub>
                <m:r>
                  <w:rPr>
                    <w:rFonts w:ascii="Cambria Math" w:hAnsi="Cambria Math" w:cs="Times New Roman"/>
                    <w:lang w:val="en-US" w:eastAsia="zh-CN"/>
                  </w:rPr>
                  <m:t>r</m:t>
                </m:r>
              </m:sub>
              <m:sup>
                <m:r>
                  <w:rPr>
                    <w:rFonts w:ascii="Cambria Math" w:hAnsi="Cambria Math" w:cs="Times New Roman"/>
                    <w:lang w:val="en-US" w:eastAsia="zh-CN"/>
                  </w:rPr>
                  <m:t>2</m:t>
                </m:r>
              </m:sup>
            </m:sSubSup>
          </m:num>
          <m:den>
            <m:sSubSup>
              <m:sSubSupPr>
                <m:ctrlPr>
                  <w:ins w:id="134"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sSub>
                  <m:sSubPr>
                    <m:ctrlPr>
                      <w:ins w:id="135"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j</m:t>
                    </m:r>
                  </m:sub>
                </m:sSub>
              </m:sub>
              <m:sup>
                <m:r>
                  <w:rPr>
                    <w:rFonts w:ascii="Cambria Math" w:hAnsi="Cambria Math" w:cs="Times New Roman"/>
                    <w:lang w:val="en-US" w:eastAsia="zh-CN"/>
                  </w:rPr>
                  <m:t>2</m:t>
                </m:r>
              </m:sup>
            </m:sSubSup>
            <m:r>
              <w:rPr>
                <w:rFonts w:ascii="Cambria Math" w:hAnsi="Cambria Math" w:cs="Times New Roman"/>
                <w:lang w:val="en-US" w:eastAsia="zh-CN"/>
              </w:rPr>
              <m:t>K</m:t>
            </m:r>
          </m:den>
        </m:f>
        <m:r>
          <w:rPr>
            <w:rFonts w:ascii="Cambria Math" w:hAnsi="Cambria Math" w:cs="Times New Roman"/>
            <w:lang w:val="en-US" w:eastAsia="zh-CN"/>
          </w:rPr>
          <m:t>=</m:t>
        </m:r>
        <m:f>
          <m:fPr>
            <m:ctrlPr>
              <w:ins w:id="136"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1-</m:t>
            </m:r>
            <m:sSubSup>
              <m:sSubSupPr>
                <m:ctrlPr>
                  <w:ins w:id="137"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θ</m:t>
                </m:r>
              </m:e>
              <m:sub>
                <m:r>
                  <w:rPr>
                    <w:rFonts w:ascii="Cambria Math" w:hAnsi="Cambria Math" w:cs="Times New Roman"/>
                    <w:lang w:val="en-US" w:eastAsia="zh-CN"/>
                  </w:rPr>
                  <m:t>r</m:t>
                </m:r>
              </m:sub>
              <m:sup>
                <m:r>
                  <w:rPr>
                    <w:rFonts w:ascii="Cambria Math" w:hAnsi="Cambria Math" w:cs="Times New Roman"/>
                    <w:lang w:val="en-US" w:eastAsia="zh-CN"/>
                  </w:rPr>
                  <m:t>2</m:t>
                </m:r>
              </m:sup>
            </m:sSubSup>
          </m:num>
          <m:den>
            <m:r>
              <w:rPr>
                <w:rFonts w:ascii="Cambria Math" w:hAnsi="Cambria Math" w:cs="Times New Roman"/>
                <w:lang w:val="en-US" w:eastAsia="zh-CN"/>
              </w:rPr>
              <m:t>K</m:t>
            </m:r>
          </m:den>
        </m:f>
      </m:oMath>
      <w:r>
        <w:rPr>
          <w:rFonts w:cs="Times New Roman"/>
          <w:lang w:val="en-US" w:eastAsia="zh-CN"/>
        </w:rPr>
        <w:t xml:space="preserve">. Under the null distribution for no related or overlapping samples, </w:t>
      </w:r>
      <m:oMath>
        <m:r>
          <w:rPr>
            <w:rFonts w:ascii="Cambria Math" w:hAnsi="Cambria Math" w:cs="Times New Roman"/>
            <w:lang w:val="en-US" w:eastAsia="zh-CN"/>
          </w:rPr>
          <m:t>b~N(0,</m:t>
        </m:r>
        <m:f>
          <m:fPr>
            <m:ctrlPr>
              <w:ins w:id="138"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1</m:t>
            </m:r>
          </m:num>
          <m:den>
            <m:r>
              <w:rPr>
                <w:rFonts w:ascii="Cambria Math" w:hAnsi="Cambria Math" w:cs="Times New Roman"/>
                <w:lang w:val="en-US" w:eastAsia="zh-CN"/>
              </w:rPr>
              <m:t>K</m:t>
            </m:r>
          </m:den>
        </m:f>
        <m:r>
          <w:rPr>
            <w:rFonts w:ascii="Cambria Math" w:hAnsi="Cambria Math" w:cs="Times New Roman"/>
            <w:lang w:val="en-US" w:eastAsia="zh-CN"/>
          </w:rPr>
          <m:t>)</m:t>
        </m:r>
      </m:oMath>
      <w:r>
        <w:rPr>
          <w:rFonts w:cs="Times New Roman"/>
          <w:lang w:val="en-US" w:eastAsia="zh-CN"/>
        </w:rPr>
        <w:t xml:space="preserve">. The residual </w:t>
      </w:r>
      <m:oMath>
        <m:sSub>
          <m:sSubPr>
            <m:ctrlPr>
              <w:ins w:id="13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e</m:t>
            </m:r>
          </m:e>
          <m:sub>
            <m:r>
              <w:rPr>
                <w:rFonts w:ascii="Cambria Math" w:hAnsi="Cambria Math" w:cs="Times New Roman"/>
                <w:lang w:val="en-US" w:eastAsia="zh-CN"/>
              </w:rPr>
              <m:t>ij</m:t>
            </m:r>
          </m:sub>
        </m:sSub>
      </m:oMath>
      <w:r>
        <w:rPr>
          <w:rFonts w:cs="Times New Roman"/>
          <w:lang w:val="en-US" w:eastAsia="zh-CN"/>
        </w:rPr>
        <w:t xml:space="preserve"> accounts the discordant genotypes, including missing genotypes and genotyping or imputation errors. For current GWAS data, after quality control, the discordant rate is often smaller than 1%.</w:t>
      </w:r>
    </w:p>
    <w:p w14:paraId="0D64B086" w14:textId="77777777" w:rsidR="00FF03A3" w:rsidRPr="00F07C2D" w:rsidRDefault="00FF03A3" w:rsidP="00FF03A3">
      <w:pPr>
        <w:rPr>
          <w:rFonts w:cs="Times New Roman"/>
          <w:lang w:val="en-US" w:eastAsia="zh-CN"/>
        </w:rPr>
      </w:pPr>
    </w:p>
    <w:p w14:paraId="6AD4CABC" w14:textId="77777777" w:rsidR="00FF03A3" w:rsidRDefault="00FF03A3" w:rsidP="00FF03A3">
      <w:pPr>
        <w:spacing w:line="360" w:lineRule="auto"/>
        <w:rPr>
          <w:rFonts w:cs="Times New Roman"/>
          <w:lang w:val="en-US" w:eastAsia="zh-CN"/>
        </w:rPr>
      </w:pPr>
      <w:r w:rsidRPr="00F07C2D">
        <w:rPr>
          <w:rFonts w:cs="Times New Roman"/>
          <w:lang w:val="en-US" w:eastAsia="zh-CN"/>
        </w:rPr>
        <w:t xml:space="preserve">If now we have </w:t>
      </w:r>
      <m:oMath>
        <m:r>
          <w:rPr>
            <w:rFonts w:ascii="Cambria Math" w:hAnsi="Cambria Math" w:cs="Times New Roman"/>
            <w:lang w:val="en-US" w:eastAsia="zh-CN"/>
          </w:rPr>
          <m:t>C</m:t>
        </m:r>
      </m:oMath>
      <w:r w:rsidRPr="00F07C2D">
        <w:rPr>
          <w:rFonts w:cs="Times New Roman"/>
          <w:lang w:val="en-US" w:eastAsia="zh-CN"/>
        </w:rPr>
        <w:t xml:space="preserve"> cohorts</w:t>
      </w:r>
      <w:r>
        <w:rPr>
          <w:rFonts w:cs="Times New Roman"/>
          <w:lang w:val="en-US" w:eastAsia="zh-CN"/>
        </w:rPr>
        <w:t xml:space="preserve"> for which </w:t>
      </w:r>
      <w:r w:rsidRPr="00F07C2D">
        <w:rPr>
          <w:rFonts w:cs="Times New Roman"/>
          <w:lang w:val="en-US" w:eastAsia="zh-CN"/>
        </w:rPr>
        <w:t xml:space="preserve">the individual genotypes </w:t>
      </w:r>
      <w:r>
        <w:rPr>
          <w:rFonts w:cs="Times New Roman"/>
          <w:lang w:val="en-US" w:eastAsia="zh-CN"/>
        </w:rPr>
        <w:t>of</w:t>
      </w:r>
      <w:r w:rsidRPr="00F07C2D">
        <w:rPr>
          <w:rFonts w:cs="Times New Roman"/>
          <w:lang w:val="en-US" w:eastAsia="zh-CN"/>
        </w:rPr>
        <w:t xml:space="preserve"> which cannot be disclosed</w:t>
      </w:r>
      <w:r>
        <w:rPr>
          <w:rFonts w:cs="Times New Roman"/>
          <w:lang w:val="en-US" w:eastAsia="zh-CN"/>
        </w:rPr>
        <w:t xml:space="preserve"> to the central analysis hub, overlap between cohorts can be identified if PPS are supplied. B</w:t>
      </w:r>
      <w:r w:rsidRPr="00F07C2D">
        <w:rPr>
          <w:rFonts w:cs="Times New Roman"/>
          <w:lang w:val="en-US" w:eastAsia="zh-CN"/>
        </w:rPr>
        <w:t xml:space="preserve">y regressing their </w:t>
      </w:r>
      <w:r>
        <w:rPr>
          <w:rFonts w:cs="Times New Roman"/>
          <w:lang w:val="en-US" w:eastAsia="zh-CN"/>
        </w:rPr>
        <w:t>PPS</w:t>
      </w:r>
      <w:r w:rsidRPr="00F07C2D">
        <w:rPr>
          <w:rFonts w:cs="Times New Roman"/>
          <w:lang w:val="en-US" w:eastAsia="zh-CN"/>
        </w:rPr>
        <w:t xml:space="preserve"> to each other the overlapping individuals could be detected if </w:t>
      </w:r>
      <m:oMath>
        <m:r>
          <w:rPr>
            <w:rFonts w:ascii="Cambria Math" w:hAnsi="Cambria Math" w:cs="Times New Roman"/>
            <w:lang w:val="en-US" w:eastAsia="zh-CN"/>
          </w:rPr>
          <m:t>b≈</m:t>
        </m:r>
        <m:sSub>
          <m:sSubPr>
            <m:ctrlPr>
              <w:ins w:id="14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θ</m:t>
            </m:r>
          </m:e>
          <m:sub>
            <m:r>
              <w:rPr>
                <w:rFonts w:ascii="Cambria Math" w:hAnsi="Cambria Math" w:cs="Times New Roman"/>
                <w:lang w:val="en-US" w:eastAsia="zh-CN"/>
              </w:rPr>
              <m:t>r</m:t>
            </m:r>
          </m:sub>
        </m:sSub>
      </m:oMath>
      <w:r>
        <w:rPr>
          <w:rFonts w:cs="Times New Roman"/>
          <w:lang w:val="en-US" w:eastAsia="zh-CN"/>
        </w:rPr>
        <w:t xml:space="preserve">. </w:t>
      </w:r>
      <w:r w:rsidRPr="00F07C2D">
        <w:rPr>
          <w:rFonts w:cs="Times New Roman"/>
          <w:lang w:val="en-US" w:eastAsia="zh-CN"/>
        </w:rPr>
        <w:t xml:space="preserve">Assuming there are </w:t>
      </w:r>
      <m:oMath>
        <m:sSub>
          <m:sSubPr>
            <m:ctrlPr>
              <w:ins w:id="14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c</m:t>
            </m:r>
          </m:sub>
        </m:sSub>
      </m:oMath>
      <w:r w:rsidRPr="00F07C2D">
        <w:rPr>
          <w:rFonts w:cs="Times New Roman"/>
          <w:lang w:val="en-US" w:eastAsia="zh-CN"/>
        </w:rPr>
        <w:t xml:space="preserve"> </w:t>
      </w:r>
      <w:r>
        <w:rPr>
          <w:rFonts w:cs="Times New Roman"/>
          <w:lang w:val="en-US" w:eastAsia="zh-CN"/>
        </w:rPr>
        <w:t>sample</w:t>
      </w:r>
      <w:r w:rsidRPr="00F07C2D">
        <w:rPr>
          <w:rFonts w:cs="Times New Roman"/>
          <w:lang w:val="en-US" w:eastAsia="zh-CN"/>
        </w:rPr>
        <w:t xml:space="preserve">s </w:t>
      </w:r>
      <w:r>
        <w:rPr>
          <w:rFonts w:cs="Times New Roman"/>
          <w:lang w:val="en-US" w:eastAsia="zh-CN"/>
        </w:rPr>
        <w:t>in each cohort, a total of</w:t>
      </w:r>
      <w:r w:rsidRPr="00F07C2D">
        <w:rPr>
          <w:rFonts w:cs="Times New Roman"/>
          <w:lang w:val="en-US" w:eastAsia="zh-CN"/>
        </w:rPr>
        <w:t xml:space="preserve"> </w:t>
      </w:r>
      <m:oMath>
        <m:r>
          <w:rPr>
            <w:rFonts w:ascii="Cambria Math" w:hAnsi="Cambria Math" w:cs="Times New Roman"/>
            <w:lang w:val="en-US" w:eastAsia="zh-CN"/>
          </w:rPr>
          <m:t>N=</m:t>
        </m:r>
        <m:nary>
          <m:naryPr>
            <m:chr m:val="∑"/>
            <m:limLoc m:val="undOvr"/>
            <m:ctrlPr>
              <w:ins w:id="142" w:author="Guobo Chen" w:date="2021-06-13T15:11:00Z">
                <w:rPr>
                  <w:rFonts w:ascii="Cambria Math" w:hAnsi="Cambria Math" w:cs="Times New Roman"/>
                  <w:i/>
                  <w:lang w:val="en-US" w:eastAsia="zh-CN"/>
                </w:rPr>
              </w:ins>
            </m:ctrlPr>
          </m:naryPr>
          <m:sub>
            <m:sSub>
              <m:sSubPr>
                <m:ctrlPr>
                  <w:ins w:id="143"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c</m:t>
                </m:r>
              </m:e>
              <m:sub>
                <m:r>
                  <w:rPr>
                    <w:rFonts w:ascii="Cambria Math" w:hAnsi="Cambria Math" w:cs="Times New Roman"/>
                    <w:lang w:val="en-US" w:eastAsia="zh-CN"/>
                  </w:rPr>
                  <m:t>1</m:t>
                </m:r>
              </m:sub>
            </m:sSub>
            <m:r>
              <w:rPr>
                <w:rFonts w:ascii="Cambria Math" w:hAnsi="Cambria Math" w:cs="Times New Roman"/>
                <w:lang w:val="en-US" w:eastAsia="zh-CN"/>
              </w:rPr>
              <m:t>=1</m:t>
            </m:r>
          </m:sub>
          <m:sup>
            <m:r>
              <w:rPr>
                <w:rFonts w:ascii="Cambria Math" w:hAnsi="Cambria Math" w:cs="Times New Roman"/>
                <w:lang w:val="en-US" w:eastAsia="zh-CN"/>
              </w:rPr>
              <m:t>C</m:t>
            </m:r>
          </m:sup>
          <m:e>
            <m:nary>
              <m:naryPr>
                <m:chr m:val="∑"/>
                <m:limLoc m:val="undOvr"/>
                <m:ctrlPr>
                  <w:ins w:id="144" w:author="Guobo Chen" w:date="2021-06-13T15:11:00Z">
                    <w:rPr>
                      <w:rFonts w:ascii="Cambria Math" w:hAnsi="Cambria Math" w:cs="Times New Roman"/>
                      <w:i/>
                      <w:lang w:val="en-US" w:eastAsia="zh-CN"/>
                    </w:rPr>
                  </w:ins>
                </m:ctrlPr>
              </m:naryPr>
              <m:sub>
                <m:sSub>
                  <m:sSubPr>
                    <m:ctrlPr>
                      <w:ins w:id="145"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c</m:t>
                    </m:r>
                  </m:e>
                  <m:sub>
                    <m:r>
                      <w:rPr>
                        <w:rFonts w:ascii="Cambria Math" w:hAnsi="Cambria Math" w:cs="Times New Roman"/>
                        <w:lang w:val="en-US" w:eastAsia="zh-CN"/>
                      </w:rPr>
                      <m:t>2</m:t>
                    </m:r>
                  </m:sub>
                </m:sSub>
                <m:r>
                  <w:rPr>
                    <w:rFonts w:ascii="Cambria Math" w:hAnsi="Cambria Math" w:cs="Times New Roman"/>
                    <w:lang w:val="en-US" w:eastAsia="zh-CN"/>
                  </w:rPr>
                  <m:t>&gt;c1</m:t>
                </m:r>
              </m:sub>
              <m:sup>
                <m:r>
                  <w:rPr>
                    <w:rFonts w:ascii="Cambria Math" w:hAnsi="Cambria Math" w:cs="Times New Roman"/>
                    <w:lang w:val="en-US" w:eastAsia="zh-CN"/>
                  </w:rPr>
                  <m:t>C</m:t>
                </m:r>
              </m:sup>
              <m:e>
                <m:sSub>
                  <m:sSubPr>
                    <m:ctrlPr>
                      <w:ins w:id="146"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sSub>
                      <m:sSubPr>
                        <m:ctrlPr>
                          <w:ins w:id="147"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c</m:t>
                        </m:r>
                      </m:e>
                      <m:sub>
                        <m:r>
                          <w:rPr>
                            <w:rFonts w:ascii="Cambria Math" w:hAnsi="Cambria Math" w:cs="Times New Roman"/>
                            <w:lang w:val="en-US" w:eastAsia="zh-CN"/>
                          </w:rPr>
                          <m:t>1</m:t>
                        </m:r>
                      </m:sub>
                    </m:sSub>
                  </m:sub>
                </m:sSub>
                <m:r>
                  <w:rPr>
                    <w:rFonts w:ascii="Cambria Math" w:hAnsi="Cambria Math" w:cs="Times New Roman"/>
                    <w:lang w:val="en-US" w:eastAsia="zh-CN"/>
                  </w:rPr>
                  <m:t>×</m:t>
                </m:r>
                <m:sSub>
                  <m:sSubPr>
                    <m:ctrlPr>
                      <w:ins w:id="148"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sSub>
                      <m:sSubPr>
                        <m:ctrlPr>
                          <w:ins w:id="14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c</m:t>
                        </m:r>
                      </m:e>
                      <m:sub>
                        <m:r>
                          <w:rPr>
                            <w:rFonts w:ascii="Cambria Math" w:hAnsi="Cambria Math" w:cs="Times New Roman"/>
                            <w:lang w:val="en-US" w:eastAsia="zh-CN"/>
                          </w:rPr>
                          <m:t>2</m:t>
                        </m:r>
                      </m:sub>
                    </m:sSub>
                  </m:sub>
                </m:sSub>
              </m:e>
            </m:nary>
          </m:e>
        </m:nary>
      </m:oMath>
      <w:r w:rsidRPr="00F07C2D">
        <w:rPr>
          <w:rFonts w:cs="Times New Roman"/>
          <w:lang w:val="en-US" w:eastAsia="zh-CN"/>
        </w:rPr>
        <w:t xml:space="preserve"> regression</w:t>
      </w:r>
      <w:r>
        <w:rPr>
          <w:rFonts w:cs="Times New Roman"/>
          <w:lang w:val="en-US" w:eastAsia="zh-CN"/>
        </w:rPr>
        <w:t xml:space="preserve">s need to be carried out as defined in Equation </w:t>
      </w:r>
      <w:r w:rsidRPr="004C569D">
        <w:rPr>
          <w:rFonts w:cs="Times New Roman"/>
          <w:lang w:val="en-US" w:eastAsia="zh-CN"/>
        </w:rPr>
        <w:t>12</w:t>
      </w:r>
      <w:r w:rsidRPr="00F07C2D">
        <w:rPr>
          <w:rFonts w:cs="Times New Roman"/>
          <w:lang w:val="en-US" w:eastAsia="zh-CN"/>
        </w:rPr>
        <w:t>.</w:t>
      </w:r>
      <w:r>
        <w:rPr>
          <w:rFonts w:cs="Times New Roman"/>
          <w:lang w:val="en-US" w:eastAsia="zh-CN"/>
        </w:rPr>
        <w:t xml:space="preserve"> </w:t>
      </w:r>
      <w:r w:rsidRPr="00F07C2D">
        <w:rPr>
          <w:rFonts w:cs="Times New Roman"/>
          <w:lang w:val="en-US" w:eastAsia="zh-CN"/>
        </w:rPr>
        <w:t xml:space="preserve">If </w:t>
      </w:r>
      <w:r>
        <w:rPr>
          <w:rFonts w:cs="Times New Roman"/>
          <w:lang w:val="en-US" w:eastAsia="zh-CN"/>
        </w:rPr>
        <w:t xml:space="preserve">we </w:t>
      </w:r>
      <w:r w:rsidRPr="00F07C2D">
        <w:rPr>
          <w:rFonts w:cs="Times New Roman"/>
          <w:lang w:val="en-US" w:eastAsia="zh-CN"/>
        </w:rPr>
        <w:t xml:space="preserve">want to control the </w:t>
      </w:r>
      <w:r>
        <w:rPr>
          <w:rFonts w:cs="Times New Roman"/>
          <w:lang w:val="en-US" w:eastAsia="zh-CN"/>
        </w:rPr>
        <w:t xml:space="preserve">experiment-wise </w:t>
      </w:r>
      <w:r w:rsidRPr="00F07C2D">
        <w:rPr>
          <w:rFonts w:cs="Times New Roman"/>
          <w:lang w:val="en-US" w:eastAsia="zh-CN"/>
        </w:rPr>
        <w:t xml:space="preserve">type I error rate </w:t>
      </w:r>
      <m:oMath>
        <m:r>
          <w:rPr>
            <w:rFonts w:ascii="Cambria Math" w:hAnsi="Cambria Math" w:cs="Times New Roman"/>
            <w:lang w:val="en-US" w:eastAsia="zh-CN"/>
          </w:rPr>
          <m:t>α</m:t>
        </m:r>
      </m:oMath>
      <w:r w:rsidRPr="00F07C2D">
        <w:rPr>
          <w:rFonts w:cs="Times New Roman"/>
          <w:lang w:val="en-US" w:eastAsia="zh-CN"/>
        </w:rPr>
        <w:t xml:space="preserve"> under the null hypothesis and type II error rate </w:t>
      </w:r>
      <m:oMath>
        <m:r>
          <w:rPr>
            <w:rFonts w:ascii="Cambria Math" w:hAnsi="Cambria Math" w:cs="Times New Roman"/>
            <w:lang w:val="en-US" w:eastAsia="zh-CN"/>
          </w:rPr>
          <m:t>β</m:t>
        </m:r>
      </m:oMath>
      <w:r>
        <w:rPr>
          <w:rFonts w:cs="Times New Roman"/>
          <w:lang w:val="en-US" w:eastAsia="zh-CN"/>
        </w:rPr>
        <w:t xml:space="preserve"> (with power</w:t>
      </w:r>
      <m:oMath>
        <m:r>
          <w:rPr>
            <w:rFonts w:ascii="Cambria Math" w:hAnsi="Cambria Math" w:cs="Times New Roman"/>
            <w:lang w:val="en-US" w:eastAsia="zh-CN"/>
          </w:rPr>
          <m:t>=1-β</m:t>
        </m:r>
      </m:oMath>
      <w:r>
        <w:rPr>
          <w:rFonts w:cs="Times New Roman"/>
          <w:lang w:val="en-US" w:eastAsia="zh-CN"/>
        </w:rPr>
        <w:t>)</w:t>
      </w:r>
      <w:r w:rsidRPr="00F07C2D">
        <w:rPr>
          <w:rFonts w:cs="Times New Roman"/>
          <w:lang w:val="en-US" w:eastAsia="zh-CN"/>
        </w:rPr>
        <w:t xml:space="preserve"> for </w:t>
      </w:r>
      <m:oMath>
        <m:r>
          <w:rPr>
            <w:rFonts w:ascii="Cambria Math" w:hAnsi="Cambria Math" w:cs="Times New Roman"/>
            <w:lang w:val="en-US" w:eastAsia="zh-CN"/>
          </w:rPr>
          <m:t>b=</m:t>
        </m:r>
        <m:sSub>
          <m:sSubPr>
            <m:ctrlPr>
              <w:ins w:id="15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θ</m:t>
            </m:r>
          </m:e>
          <m:sub>
            <m:r>
              <w:rPr>
                <w:rFonts w:ascii="Cambria Math" w:hAnsi="Cambria Math" w:cs="Times New Roman"/>
                <w:lang w:val="en-US" w:eastAsia="zh-CN"/>
              </w:rPr>
              <m:t>r</m:t>
            </m:r>
          </m:sub>
        </m:sSub>
      </m:oMath>
      <w:r w:rsidRPr="00F07C2D">
        <w:rPr>
          <w:rFonts w:cs="Times New Roman"/>
          <w:lang w:val="en-US" w:eastAsia="zh-CN"/>
        </w:rPr>
        <w:t xml:space="preserve">, the required number of </w:t>
      </w:r>
      <w:r>
        <w:rPr>
          <w:rFonts w:cs="Times New Roman"/>
          <w:lang w:val="en-US" w:eastAsia="zh-CN"/>
        </w:rPr>
        <w:t>pseudo profile scores for each individual is</w:t>
      </w:r>
    </w:p>
    <w:p w14:paraId="00728822" w14:textId="77777777" w:rsidR="00FF03A3" w:rsidRDefault="00FF03A3" w:rsidP="00FF03A3">
      <w:pPr>
        <w:rPr>
          <w:rFonts w:cs="Times New Roman"/>
          <w:lang w:val="en-US" w:eastAsia="zh-CN"/>
        </w:rPr>
      </w:pPr>
      <m:oMath>
        <m:r>
          <w:rPr>
            <w:rFonts w:ascii="Cambria Math" w:hAnsi="Cambria Math" w:cs="Times New Roman"/>
            <w:lang w:val="en-US" w:eastAsia="zh-CN"/>
          </w:rPr>
          <m:t>K≥</m:t>
        </m:r>
        <m:sSup>
          <m:sSupPr>
            <m:ctrlPr>
              <w:ins w:id="151" w:author="Guobo Chen" w:date="2021-06-13T15:11:00Z">
                <w:rPr>
                  <w:rFonts w:ascii="Cambria Math" w:hAnsi="Cambria Math" w:cs="Times New Roman"/>
                  <w:i/>
                  <w:lang w:val="en-US" w:eastAsia="zh-CN"/>
                </w:rPr>
              </w:ins>
            </m:ctrlPr>
          </m:sSupPr>
          <m:e>
            <m:d>
              <m:dPr>
                <m:ctrlPr>
                  <w:ins w:id="152" w:author="Guobo Chen" w:date="2021-06-13T15:11:00Z">
                    <w:rPr>
                      <w:rFonts w:ascii="Cambria Math" w:hAnsi="Cambria Math" w:cs="Times New Roman"/>
                      <w:i/>
                      <w:lang w:val="en-US" w:eastAsia="zh-CN"/>
                    </w:rPr>
                  </w:ins>
                </m:ctrlPr>
              </m:dPr>
              <m:e>
                <m:f>
                  <m:fPr>
                    <m:ctrlPr>
                      <w:ins w:id="153" w:author="Guobo Chen" w:date="2021-06-13T15:11:00Z">
                        <w:rPr>
                          <w:rFonts w:ascii="Cambria Math" w:hAnsi="Cambria Math" w:cs="Times New Roman"/>
                          <w:i/>
                          <w:lang w:val="en-US" w:eastAsia="zh-CN"/>
                        </w:rPr>
                      </w:ins>
                    </m:ctrlPr>
                  </m:fPr>
                  <m:num>
                    <m:sSub>
                      <m:sSubPr>
                        <m:ctrlPr>
                          <w:ins w:id="15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z</m:t>
                        </m:r>
                      </m:e>
                      <m:sub>
                        <m:d>
                          <m:dPr>
                            <m:ctrlPr>
                              <w:ins w:id="155" w:author="Guobo Chen" w:date="2021-06-13T15:11:00Z">
                                <w:rPr>
                                  <w:rFonts w:ascii="Cambria Math" w:hAnsi="Cambria Math" w:cs="Times New Roman"/>
                                  <w:i/>
                                  <w:lang w:val="en-US" w:eastAsia="zh-CN"/>
                                </w:rPr>
                              </w:ins>
                            </m:ctrlPr>
                          </m:dPr>
                          <m:e>
                            <m:r>
                              <w:rPr>
                                <w:rFonts w:ascii="Cambria Math" w:hAnsi="Cambria Math" w:cs="Times New Roman"/>
                                <w:lang w:val="en-US" w:eastAsia="zh-CN"/>
                              </w:rPr>
                              <m:t>1-β</m:t>
                            </m:r>
                          </m:e>
                        </m:d>
                      </m:sub>
                    </m:sSub>
                    <m:rad>
                      <m:radPr>
                        <m:degHide m:val="1"/>
                        <m:ctrlPr>
                          <w:ins w:id="156" w:author="Guobo Chen" w:date="2021-06-13T15:11:00Z">
                            <w:rPr>
                              <w:rFonts w:ascii="Cambria Math" w:hAnsi="Cambria Math" w:cs="Times New Roman"/>
                              <w:i/>
                              <w:lang w:val="en-US" w:eastAsia="zh-CN"/>
                            </w:rPr>
                          </w:ins>
                        </m:ctrlPr>
                      </m:radPr>
                      <m:deg/>
                      <m:e>
                        <m:r>
                          <w:rPr>
                            <w:rFonts w:ascii="Cambria Math" w:hAnsi="Cambria Math" w:cs="Times New Roman"/>
                            <w:lang w:val="en-US" w:eastAsia="zh-CN"/>
                          </w:rPr>
                          <m:t>1-</m:t>
                        </m:r>
                        <m:sSup>
                          <m:sSupPr>
                            <m:ctrlPr>
                              <w:ins w:id="157"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b</m:t>
                            </m:r>
                          </m:e>
                          <m:sup>
                            <m:r>
                              <w:rPr>
                                <w:rFonts w:ascii="Cambria Math" w:hAnsi="Cambria Math" w:cs="Times New Roman"/>
                                <w:lang w:val="en-US" w:eastAsia="zh-CN"/>
                              </w:rPr>
                              <m:t>2</m:t>
                            </m:r>
                          </m:sup>
                        </m:sSup>
                      </m:e>
                    </m:rad>
                    <m:r>
                      <w:rPr>
                        <w:rFonts w:ascii="Cambria Math" w:hAnsi="Cambria Math" w:cs="Times New Roman"/>
                        <w:lang w:val="en-US" w:eastAsia="zh-CN"/>
                      </w:rPr>
                      <m:t>+</m:t>
                    </m:r>
                    <m:sSub>
                      <m:sSubPr>
                        <m:ctrlPr>
                          <w:ins w:id="158"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z</m:t>
                        </m:r>
                      </m:e>
                      <m:sub>
                        <m:d>
                          <m:dPr>
                            <m:ctrlPr>
                              <w:ins w:id="159" w:author="Guobo Chen" w:date="2021-06-13T15:11:00Z">
                                <w:rPr>
                                  <w:rFonts w:ascii="Cambria Math" w:hAnsi="Cambria Math" w:cs="Times New Roman"/>
                                  <w:i/>
                                  <w:lang w:val="en-US" w:eastAsia="zh-CN"/>
                                </w:rPr>
                              </w:ins>
                            </m:ctrlPr>
                          </m:dPr>
                          <m:e>
                            <m:r>
                              <w:rPr>
                                <w:rFonts w:ascii="Cambria Math" w:hAnsi="Cambria Math" w:cs="Times New Roman"/>
                                <w:lang w:val="en-US" w:eastAsia="zh-CN"/>
                              </w:rPr>
                              <m:t>1-α</m:t>
                            </m:r>
                          </m:e>
                        </m:d>
                      </m:sub>
                    </m:sSub>
                  </m:num>
                  <m:den>
                    <m:r>
                      <w:rPr>
                        <w:rFonts w:ascii="Cambria Math" w:hAnsi="Cambria Math" w:cs="Times New Roman"/>
                        <w:lang w:val="en-US" w:eastAsia="zh-CN"/>
                      </w:rPr>
                      <m:t>b</m:t>
                    </m:r>
                  </m:den>
                </m:f>
              </m:e>
            </m:d>
          </m:e>
          <m:sup>
            <m:r>
              <w:rPr>
                <w:rFonts w:ascii="Cambria Math" w:hAnsi="Cambria Math" w:cs="Times New Roman"/>
                <w:lang w:val="en-US" w:eastAsia="zh-CN"/>
              </w:rPr>
              <m:t>2</m:t>
            </m:r>
          </m:sup>
        </m:sSup>
      </m:oMath>
      <w:r>
        <w:rPr>
          <w:rFonts w:cs="Times New Roman"/>
          <w:lang w:val="en-US" w:eastAsia="zh-CN"/>
        </w:rPr>
        <w:tab/>
      </w:r>
      <w:r w:rsidRPr="002C3557">
        <w:rPr>
          <w:rFonts w:cs="Times New Roman"/>
          <w:b/>
          <w:lang w:val="en-US" w:eastAsia="zh-CN"/>
        </w:rPr>
        <w:t>(Equation 13)</w:t>
      </w:r>
    </w:p>
    <w:p w14:paraId="44DD4150" w14:textId="77777777" w:rsidR="00FF03A3" w:rsidRDefault="00FF03A3" w:rsidP="00FF03A3">
      <w:pPr>
        <w:spacing w:line="360" w:lineRule="auto"/>
        <w:rPr>
          <w:rFonts w:cs="Times New Roman"/>
          <w:lang w:val="en-US" w:eastAsia="zh-CN"/>
        </w:rPr>
      </w:pPr>
      <w:r w:rsidRPr="00F07C2D">
        <w:rPr>
          <w:rFonts w:cs="Times New Roman"/>
          <w:lang w:val="en-US" w:eastAsia="zh-CN"/>
        </w:rPr>
        <w:t xml:space="preserve">in which </w:t>
      </w:r>
      <m:oMath>
        <m:sSub>
          <m:sSubPr>
            <m:ctrlPr>
              <w:ins w:id="16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z</m:t>
            </m:r>
          </m:e>
          <m:sub>
            <m:r>
              <w:rPr>
                <w:rFonts w:ascii="Cambria Math" w:hAnsi="Cambria Math" w:cs="Times New Roman"/>
                <w:lang w:val="en-US" w:eastAsia="zh-CN"/>
              </w:rPr>
              <m:t>(1-β)</m:t>
            </m:r>
          </m:sub>
        </m:sSub>
      </m:oMath>
      <w:r w:rsidRPr="00F07C2D">
        <w:rPr>
          <w:rFonts w:cs="Times New Roman"/>
          <w:lang w:val="en-US" w:eastAsia="zh-CN"/>
        </w:rPr>
        <w:t xml:space="preserve"> and </w:t>
      </w:r>
      <m:oMath>
        <m:sSub>
          <m:sSubPr>
            <m:ctrlPr>
              <w:ins w:id="16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z</m:t>
            </m:r>
          </m:e>
          <m:sub>
            <m:r>
              <w:rPr>
                <w:rFonts w:ascii="Cambria Math" w:hAnsi="Cambria Math" w:cs="Times New Roman"/>
                <w:lang w:val="en-US" w:eastAsia="zh-CN"/>
              </w:rPr>
              <m:t>(1-α)</m:t>
            </m:r>
          </m:sub>
        </m:sSub>
      </m:oMath>
      <w:r w:rsidRPr="00F07C2D">
        <w:rPr>
          <w:rFonts w:cs="Times New Roman"/>
          <w:lang w:val="en-US" w:eastAsia="zh-CN"/>
        </w:rPr>
        <w:t xml:space="preserve"> are </w:t>
      </w:r>
      <m:oMath>
        <m:r>
          <w:rPr>
            <w:rFonts w:ascii="Cambria Math" w:hAnsi="Cambria Math" w:cs="Times New Roman"/>
            <w:lang w:val="en-US" w:eastAsia="zh-CN"/>
          </w:rPr>
          <m:t>z</m:t>
        </m:r>
      </m:oMath>
      <w:r w:rsidRPr="00F07C2D">
        <w:rPr>
          <w:rFonts w:cs="Times New Roman"/>
          <w:lang w:val="en-US" w:eastAsia="zh-CN"/>
        </w:rPr>
        <w:t xml:space="preserve"> scores under the given </w:t>
      </w:r>
      <w:r w:rsidRPr="00F07C2D">
        <w:rPr>
          <w:rFonts w:cs="Times New Roman"/>
          <w:i/>
          <w:lang w:val="en-US" w:eastAsia="zh-CN"/>
        </w:rPr>
        <w:t>p</w:t>
      </w:r>
      <w:r w:rsidRPr="00F07C2D">
        <w:rPr>
          <w:rFonts w:cs="Times New Roman"/>
          <w:lang w:val="en-US" w:eastAsia="zh-CN"/>
        </w:rPr>
        <w:t>-values at the subscripts</w:t>
      </w:r>
      <w:r>
        <w:rPr>
          <w:rFonts w:cs="Times New Roman"/>
          <w:lang w:val="en-US" w:eastAsia="zh-CN"/>
        </w:rPr>
        <w:t>. To accommodate</w:t>
      </w:r>
      <w:r w:rsidRPr="00F07C2D">
        <w:rPr>
          <w:rFonts w:cs="Times New Roman"/>
          <w:lang w:val="en-US" w:eastAsia="zh-CN"/>
        </w:rPr>
        <w:t xml:space="preserve"> </w:t>
      </w:r>
      <w:r>
        <w:rPr>
          <w:rFonts w:cs="Times New Roman"/>
          <w:lang w:val="en-US" w:eastAsia="zh-CN"/>
        </w:rPr>
        <w:t>technical errors, such as missing</w:t>
      </w:r>
      <w:r w:rsidRPr="00F07C2D">
        <w:rPr>
          <w:rFonts w:cs="Times New Roman"/>
          <w:lang w:val="en-US" w:eastAsia="zh-CN"/>
        </w:rPr>
        <w:t xml:space="preserve"> genotypes</w:t>
      </w:r>
      <w:r>
        <w:rPr>
          <w:rFonts w:cs="Times New Roman"/>
          <w:lang w:val="en-US" w:eastAsia="zh-CN"/>
        </w:rPr>
        <w:t xml:space="preserve"> and genotype error</w:t>
      </w:r>
      <w:r w:rsidRPr="00F07C2D">
        <w:rPr>
          <w:rFonts w:cs="Times New Roman"/>
          <w:lang w:val="en-US" w:eastAsia="zh-CN"/>
        </w:rPr>
        <w:t>,</w:t>
      </w:r>
      <w:r>
        <w:rPr>
          <w:rFonts w:cs="Times New Roman"/>
          <w:lang w:val="en-US" w:eastAsia="zh-CN"/>
        </w:rPr>
        <w:t xml:space="preserve"> a cutoff of 0.95 for </w:t>
      </w:r>
      <m:oMath>
        <m:r>
          <w:rPr>
            <w:rFonts w:ascii="Cambria Math" w:hAnsi="Cambria Math" w:cs="Times New Roman"/>
            <w:lang w:val="en-US" w:eastAsia="zh-CN"/>
          </w:rPr>
          <m:t>b</m:t>
        </m:r>
      </m:oMath>
      <w:r>
        <w:rPr>
          <w:rFonts w:cs="Times New Roman"/>
          <w:lang w:val="en-US" w:eastAsia="zh-CN"/>
        </w:rPr>
        <w:t xml:space="preserve"> is adopted for detection of overlapping samples, and </w:t>
      </w:r>
      <m:oMath>
        <m:r>
          <w:rPr>
            <w:rFonts w:ascii="Cambria Math" w:hAnsi="Cambria Math" w:cs="Times New Roman"/>
            <w:lang w:val="en-US" w:eastAsia="zh-CN"/>
          </w:rPr>
          <m:t>0.4~0.45</m:t>
        </m:r>
      </m:oMath>
      <w:r>
        <w:rPr>
          <w:rFonts w:cs="Times New Roman"/>
          <w:lang w:val="en-US" w:eastAsia="zh-CN"/>
        </w:rPr>
        <w:t xml:space="preserve"> for detecting first-degree relative.</w:t>
      </w:r>
    </w:p>
    <w:p w14:paraId="771F8668" w14:textId="0D3DC5C8" w:rsidR="00FF03A3" w:rsidRDefault="00FF03A3" w:rsidP="00FF03A3">
      <w:pPr>
        <w:rPr>
          <w:rFonts w:cs="Times New Roman"/>
          <w:lang w:val="en-US" w:eastAsia="zh-CN"/>
        </w:rPr>
      </w:pPr>
    </w:p>
    <w:p w14:paraId="15D94D2B" w14:textId="6B7AB1D9" w:rsidR="004A0015" w:rsidRDefault="004A0015" w:rsidP="00FF03A3">
      <w:pPr>
        <w:rPr>
          <w:rFonts w:cs="Times New Roman"/>
          <w:lang w:val="en-US" w:eastAsia="zh-CN"/>
        </w:rPr>
      </w:pPr>
      <w:r w:rsidRPr="002F03E8">
        <w:rPr>
          <w:rFonts w:cs="Times New Roman" w:hint="eastAsia"/>
          <w:highlight w:val="magenta"/>
          <w:lang w:val="en-US" w:eastAsia="zh-CN"/>
        </w:rPr>
        <w:t>In</w:t>
      </w:r>
      <w:r w:rsidRPr="002F03E8">
        <w:rPr>
          <w:rFonts w:cs="Times New Roman"/>
          <w:highlight w:val="magenta"/>
          <w:lang w:val="en-US" w:eastAsia="zh-CN"/>
        </w:rPr>
        <w:t xml:space="preserve"> Chen’s 2017 EJHG paper</w:t>
      </w:r>
      <w:r w:rsidRPr="002F03E8">
        <w:rPr>
          <w:rFonts w:cs="Times New Roman"/>
          <w:highlight w:val="magenta"/>
          <w:lang w:val="en-US" w:eastAsia="zh-CN"/>
        </w:rPr>
        <w:fldChar w:fldCharType="begin" w:fldLock="1"/>
      </w:r>
      <w:r w:rsidR="004F1026">
        <w:rPr>
          <w:rFonts w:cs="Times New Roman"/>
          <w:highlight w:val="magenta"/>
          <w:lang w:val="en-US" w:eastAsia="zh-CN"/>
        </w:rPr>
        <w:instrText>ADDIN CSL_CITATION {"citationItems":[{"id":"ITEM-1","itemData":{"DOI":"10.1038/ejhg.2016.106","ISBN":"1586718150","author":[{"dropping-particle":"","family":"Chen","given":"Guo-Bo","non-dropping-particle":"","parse-names":false,"suffix":""},{"dropping-particle":"","family":"Lee","given":"Sang Hong","non-dropping-particle":"","parse-names":false,"suffix":""},{"dropping-particle":"","family":"Robinson","given":"Matthew R","non-dropping-particle":"","parse-names":false,"suffix":""},{"dropping-particle":"","family":"Trzaskowski","given":"Maciej","non-dropping-particle":"","parse-names":false,"suffix":""},{"dropping-particle":"","family":"Zhu","given":"Zhi-Xiang","non-dropping-particle":"","parse-names":false,"suffix":""},{"dropping-particle":"","family":"Winkler","given":"Thomas W","non-dropping-particle":"","parse-names":false,"suffix":""},{"dropping-particle":"","family":"Day","given":"Felix R","non-dropping-particle":"","parse-names":false,"suffix":""},{"dropping-particle":"","family":"Croteau-Chonka","given":"Damien C","non-dropping-particle":"","parse-names":false,"suffix":""},{"dropping-particle":"","family":"Wood","given":"Andrew R","non-dropping-particle":"","parse-names":false,"suffix":""},{"dropping-particle":"","family":"Locke","given":"Adam E","non-dropping-particle":"","parse-names":false,"suffix":""},{"dropping-particle":"","family":"Kutalik","given":"Zoltán","non-dropping-particle":"","parse-names":false,"suffix":""},{"dropping-particle":"","family":"Loos","given":"Ruth J F","non-dropping-particle":"","parse-names":false,"suffix":""},{"dropping-particle":"","family":"Frayling","given":"Timothy M","non-dropping-particle":"","parse-names":false,"suffix":""},{"dropping-particle":"","family":"Hirschhorn","given":"Joel N","non-dropping-particle":"","parse-names":false,"suffix":""},{"dropping-particle":"","family":"Yang","given":"Jian","non-dropping-particle":"","parse-names":false,"suffix":""},{"dropping-particle":"","family":"Wray","given":"Naomi R","non-dropping-particle":"","parse-names":false,"suffix":""},{"dropping-particle":"","family":"GIANT","given":"","non-dropping-particle":"","parse-names":false,"suffix":""},{"dropping-particle":"","family":"Visscher","given":"Peter M","non-dropping-particle":"","parse-names":false,"suffix":""}],"container-title":"European Journal of Human Genetics","id":"ITEM-1","issued":{"date-parts":[["2017"]]},"page":"137-46","title":"Across-cohort QC analyses of GWAS summary statistics from complex traits","type":"article-journal","volume":"25"},"uris":["http://www.mendeley.com/documents/?uuid=d4c7e745-45ab-4845-9d7b-4e6839d512c7"]}],"mendeley":{"formattedCitation":"&lt;sup&gt;6&lt;/sup&gt;","plainTextFormattedCitation":"6","previouslyFormattedCitation":"&lt;sup&gt;5&lt;/sup&gt;"},"properties":{"noteIndex":0},"schema":"https://github.com/citation-style-language/schema/raw/master/csl-citation.json"}</w:instrText>
      </w:r>
      <w:r w:rsidRPr="002F03E8">
        <w:rPr>
          <w:rFonts w:cs="Times New Roman"/>
          <w:highlight w:val="magenta"/>
          <w:lang w:val="en-US" w:eastAsia="zh-CN"/>
        </w:rPr>
        <w:fldChar w:fldCharType="separate"/>
      </w:r>
      <w:r w:rsidR="004F1026" w:rsidRPr="004F1026">
        <w:rPr>
          <w:rFonts w:cs="Times New Roman"/>
          <w:noProof/>
          <w:highlight w:val="magenta"/>
          <w:vertAlign w:val="superscript"/>
          <w:lang w:val="en-US" w:eastAsia="zh-CN"/>
        </w:rPr>
        <w:t>6</w:t>
      </w:r>
      <w:r w:rsidRPr="002F03E8">
        <w:rPr>
          <w:rFonts w:cs="Times New Roman"/>
          <w:highlight w:val="magenta"/>
          <w:lang w:val="en-US" w:eastAsia="zh-CN"/>
        </w:rPr>
        <w:fldChar w:fldCharType="end"/>
      </w:r>
      <w:r w:rsidRPr="002F03E8">
        <w:rPr>
          <w:rFonts w:cs="Times New Roman"/>
          <w:highlight w:val="magenta"/>
          <w:lang w:val="en-US" w:eastAsia="zh-CN"/>
        </w:rPr>
        <w:t>, page 144, it reads</w:t>
      </w:r>
    </w:p>
    <w:p w14:paraId="296466A8" w14:textId="5BECB736" w:rsidR="00D23D37" w:rsidRDefault="004A0015" w:rsidP="004A0015">
      <w:pPr>
        <w:spacing w:line="360" w:lineRule="auto"/>
        <w:ind w:left="567" w:right="567"/>
        <w:rPr>
          <w:rFonts w:cs="Times New Roman"/>
          <w:lang w:val="en-US" w:eastAsia="zh-CN"/>
        </w:rPr>
      </w:pPr>
      <w:r>
        <w:rPr>
          <w:rFonts w:cs="Times New Roman"/>
          <w:lang w:val="en-US" w:eastAsia="zh-CN"/>
        </w:rPr>
        <w:lastRenderedPageBreak/>
        <w:t>“</w:t>
      </w:r>
      <w:r w:rsidRPr="004A0015">
        <w:rPr>
          <w:rFonts w:cs="Times New Roman"/>
          <w:lang w:val="en-US" w:eastAsia="zh-CN"/>
        </w:rPr>
        <w:t>We use WTCCC data as an illustration to detect 2934 shared controls</w:t>
      </w:r>
      <w:r>
        <w:rPr>
          <w:rFonts w:cs="Times New Roman"/>
          <w:lang w:val="en-US" w:eastAsia="zh-CN"/>
        </w:rPr>
        <w:t xml:space="preserve"> </w:t>
      </w:r>
      <w:r w:rsidRPr="004A0015">
        <w:rPr>
          <w:rFonts w:cs="Times New Roman"/>
          <w:lang w:val="en-US" w:eastAsia="zh-CN"/>
        </w:rPr>
        <w:t xml:space="preserve">between any two of the diseases by PPSR. Among 330K not palindromic loci, we randomly picked M=100, 200, and 500 SNPs, to generate pseudo profile scores. It generated 21 cohort-pair comparisons, leading to the summation for 488 587 090 total individual-pair tests. To have an experiment-wise </w:t>
      </w:r>
      <w:commentRangeStart w:id="162"/>
      <w:r w:rsidRPr="004A0015">
        <w:rPr>
          <w:rFonts w:cs="Times New Roman"/>
          <w:highlight w:val="green"/>
          <w:lang w:val="en-US" w:eastAsia="zh-CN"/>
        </w:rPr>
        <w:t>type I error rate=0.01</w:t>
      </w:r>
      <w:commentRangeEnd w:id="162"/>
      <w:r>
        <w:rPr>
          <w:rStyle w:val="CommentReference"/>
        </w:rPr>
        <w:commentReference w:id="162"/>
      </w:r>
      <w:r w:rsidRPr="004A0015">
        <w:rPr>
          <w:rFonts w:cs="Times New Roman"/>
          <w:lang w:val="en-US" w:eastAsia="zh-CN"/>
        </w:rPr>
        <w:t>, t</w:t>
      </w:r>
      <w:r w:rsidRPr="004A0015">
        <w:rPr>
          <w:rFonts w:cs="Times New Roman"/>
          <w:highlight w:val="cyan"/>
          <w:lang w:val="en-US" w:eastAsia="zh-CN"/>
        </w:rPr>
        <w:t xml:space="preserve">ype II error rate=0.05 </w:t>
      </w:r>
      <w:commentRangeStart w:id="163"/>
      <w:r w:rsidRPr="004A0015">
        <w:rPr>
          <w:rFonts w:cs="Times New Roman"/>
          <w:highlight w:val="cyan"/>
          <w:lang w:val="en-US" w:eastAsia="zh-CN"/>
        </w:rPr>
        <w:t>(power=0.95)</w:t>
      </w:r>
      <w:commentRangeEnd w:id="163"/>
      <w:r>
        <w:rPr>
          <w:rStyle w:val="CommentReference"/>
        </w:rPr>
        <w:commentReference w:id="163"/>
      </w:r>
      <w:r w:rsidRPr="004A0015">
        <w:rPr>
          <w:rFonts w:cs="Times New Roman"/>
          <w:lang w:val="en-US" w:eastAsia="zh-CN"/>
        </w:rPr>
        <w:t xml:space="preserve"> for detecting overlapping individuals, we needed to generated at least </w:t>
      </w:r>
      <w:r w:rsidRPr="004A0015">
        <w:rPr>
          <w:rFonts w:cs="Times New Roman"/>
          <w:highlight w:val="yellow"/>
          <w:lang w:val="en-US" w:eastAsia="zh-CN"/>
        </w:rPr>
        <w:t>57</w:t>
      </w:r>
      <w:r w:rsidRPr="004A0015">
        <w:rPr>
          <w:rFonts w:cs="Times New Roman"/>
          <w:lang w:val="en-US" w:eastAsia="zh-CN"/>
        </w:rPr>
        <w:t xml:space="preserve"> PPSs.</w:t>
      </w:r>
      <w:r>
        <w:rPr>
          <w:rFonts w:cs="Times New Roman"/>
          <w:lang w:val="en-US" w:eastAsia="zh-CN"/>
        </w:rPr>
        <w:t>”</w:t>
      </w:r>
    </w:p>
    <w:p w14:paraId="233D8350" w14:textId="093B81C5" w:rsidR="004A0015" w:rsidRPr="004A0015" w:rsidRDefault="005E077C" w:rsidP="004A0015">
      <w:pPr>
        <w:spacing w:line="360" w:lineRule="auto"/>
        <w:rPr>
          <w:rFonts w:cs="Times New Roman"/>
          <w:lang w:val="en-US" w:eastAsia="zh-CN"/>
        </w:rPr>
      </w:pPr>
      <m:oMathPara>
        <m:oMath>
          <m:sSub>
            <m:sSubPr>
              <m:ctrlPr>
                <w:rPr>
                  <w:rFonts w:ascii="Cambria Math" w:hAnsi="Cambria Math" w:cs="Times New Roman"/>
                  <w:i/>
                  <w:lang w:val="en-US" w:eastAsia="zh-CN"/>
                </w:rPr>
              </m:ctrlPr>
            </m:sSubPr>
            <m:e>
              <m:r>
                <w:rPr>
                  <w:rFonts w:ascii="Cambria Math" w:hAnsi="Cambria Math" w:cs="Times New Roman"/>
                  <w:lang w:val="en-US" w:eastAsia="zh-CN"/>
                </w:rPr>
                <m:t>z</m:t>
              </m:r>
            </m:e>
            <m:sub>
              <m:r>
                <w:rPr>
                  <w:rFonts w:ascii="Cambria Math" w:hAnsi="Cambria Math" w:cs="Times New Roman"/>
                  <w:lang w:val="en-US" w:eastAsia="zh-CN"/>
                </w:rPr>
                <m:t>(1-β)</m:t>
              </m:r>
            </m:sub>
          </m:sSub>
          <m:r>
            <w:rPr>
              <w:rFonts w:ascii="Cambria Math" w:hAnsi="Cambria Math" w:cs="Times New Roman"/>
              <w:lang w:val="en-US" w:eastAsia="zh-CN"/>
            </w:rPr>
            <m:t>=qnorm</m:t>
          </m:r>
          <m:d>
            <m:dPr>
              <m:ctrlPr>
                <w:rPr>
                  <w:rFonts w:ascii="Cambria Math" w:hAnsi="Cambria Math" w:cs="Times New Roman"/>
                  <w:i/>
                  <w:lang w:val="en-US" w:eastAsia="zh-CN"/>
                </w:rPr>
              </m:ctrlPr>
            </m:dPr>
            <m:e>
              <m:r>
                <w:rPr>
                  <w:rFonts w:ascii="Cambria Math" w:hAnsi="Cambria Math" w:cs="Times New Roman"/>
                  <w:lang w:val="en-US" w:eastAsia="zh-CN"/>
                </w:rPr>
                <m:t>0.975</m:t>
              </m:r>
            </m:e>
          </m:d>
          <m:r>
            <w:rPr>
              <w:rFonts w:ascii="Cambria Math" w:hAnsi="Cambria Math" w:cs="Times New Roman"/>
              <w:lang w:val="en-US" w:eastAsia="zh-CN"/>
            </w:rPr>
            <m:t>=1.96</m:t>
          </m:r>
        </m:oMath>
      </m:oMathPara>
    </w:p>
    <w:p w14:paraId="6FA1F9FC" w14:textId="39A300B6" w:rsidR="004A0015" w:rsidRPr="004A0015" w:rsidRDefault="005E077C" w:rsidP="004A0015">
      <w:pPr>
        <w:spacing w:line="360" w:lineRule="auto"/>
        <w:rPr>
          <w:rFonts w:cs="Times New Roman"/>
          <w:lang w:val="en-US" w:eastAsia="zh-CN"/>
        </w:rPr>
      </w:pPr>
      <m:oMathPara>
        <m:oMath>
          <m:sSub>
            <m:sSubPr>
              <m:ctrlPr>
                <w:rPr>
                  <w:rFonts w:ascii="Cambria Math" w:hAnsi="Cambria Math" w:cs="Times New Roman"/>
                  <w:i/>
                  <w:lang w:val="en-US" w:eastAsia="zh-CN"/>
                </w:rPr>
              </m:ctrlPr>
            </m:sSubPr>
            <m:e>
              <m:r>
                <w:rPr>
                  <w:rFonts w:ascii="Cambria Math" w:hAnsi="Cambria Math" w:cs="Times New Roman"/>
                  <w:lang w:val="en-US" w:eastAsia="zh-CN"/>
                </w:rPr>
                <m:t>z</m:t>
              </m:r>
            </m:e>
            <m:sub>
              <m:r>
                <w:rPr>
                  <w:rFonts w:ascii="Cambria Math" w:hAnsi="Cambria Math" w:cs="Times New Roman"/>
                  <w:lang w:val="en-US" w:eastAsia="zh-CN"/>
                </w:rPr>
                <m:t>(1-α/488587090)</m:t>
              </m:r>
            </m:sub>
          </m:sSub>
          <m:r>
            <w:rPr>
              <w:rFonts w:ascii="Cambria Math" w:hAnsi="Cambria Math" w:cs="Times New Roman"/>
              <w:lang w:val="en-US" w:eastAsia="zh-CN"/>
            </w:rPr>
            <m:t>=qnorm</m:t>
          </m:r>
          <m:d>
            <m:dPr>
              <m:ctrlPr>
                <w:rPr>
                  <w:rFonts w:ascii="Cambria Math" w:hAnsi="Cambria Math" w:cs="Times New Roman"/>
                  <w:i/>
                  <w:lang w:val="en-US" w:eastAsia="zh-CN"/>
                </w:rPr>
              </m:ctrlPr>
            </m:dPr>
            <m:e>
              <m:r>
                <w:rPr>
                  <w:rFonts w:ascii="Cambria Math" w:hAnsi="Cambria Math" w:cs="Times New Roman"/>
                  <w:lang w:val="en-US" w:eastAsia="zh-CN"/>
                </w:rPr>
                <m:t>0.975</m:t>
              </m:r>
            </m:e>
          </m:d>
          <m:r>
            <w:rPr>
              <w:rFonts w:ascii="Cambria Math" w:hAnsi="Cambria Math" w:cs="Times New Roman"/>
              <w:lang w:val="en-US" w:eastAsia="zh-CN"/>
            </w:rPr>
            <m:t>=6.6</m:t>
          </m:r>
        </m:oMath>
      </m:oMathPara>
    </w:p>
    <w:p w14:paraId="3D5F27F9" w14:textId="77777777" w:rsidR="004A0015" w:rsidRPr="004A0015" w:rsidRDefault="004A0015" w:rsidP="004A0015">
      <w:pPr>
        <w:spacing w:line="360" w:lineRule="auto"/>
        <w:rPr>
          <w:rFonts w:cs="Times New Roman"/>
          <w:lang w:val="en-US" w:eastAsia="zh-CN"/>
        </w:rPr>
      </w:pPr>
    </w:p>
    <w:p w14:paraId="4AEE1298" w14:textId="3DB2EFB4" w:rsidR="004A0015" w:rsidRDefault="004A0015" w:rsidP="004A0015">
      <w:pPr>
        <w:spacing w:line="360" w:lineRule="auto"/>
        <w:rPr>
          <w:rFonts w:cs="Times New Roman"/>
          <w:lang w:val="en-US" w:eastAsia="zh-CN"/>
        </w:rPr>
      </w:pPr>
      <m:oMathPara>
        <m:oMath>
          <m:r>
            <w:rPr>
              <w:rFonts w:ascii="Cambria Math" w:hAnsi="Cambria Math" w:cs="Times New Roman"/>
              <w:lang w:val="en-US" w:eastAsia="zh-CN"/>
            </w:rPr>
            <m:t>K≥</m:t>
          </m:r>
          <m:sSup>
            <m:sSupPr>
              <m:ctrlPr>
                <w:ins w:id="164" w:author="Guobo Chen" w:date="2021-06-13T15:11:00Z">
                  <w:rPr>
                    <w:rFonts w:ascii="Cambria Math" w:hAnsi="Cambria Math" w:cs="Times New Roman"/>
                    <w:i/>
                    <w:lang w:val="en-US" w:eastAsia="zh-CN"/>
                  </w:rPr>
                </w:ins>
              </m:ctrlPr>
            </m:sSupPr>
            <m:e>
              <m:d>
                <m:dPr>
                  <m:ctrlPr>
                    <w:ins w:id="165" w:author="Guobo Chen" w:date="2021-06-13T15:11:00Z">
                      <w:rPr>
                        <w:rFonts w:ascii="Cambria Math" w:hAnsi="Cambria Math" w:cs="Times New Roman"/>
                        <w:i/>
                        <w:lang w:val="en-US" w:eastAsia="zh-CN"/>
                      </w:rPr>
                    </w:ins>
                  </m:ctrlPr>
                </m:dPr>
                <m:e>
                  <m:f>
                    <m:fPr>
                      <m:ctrlPr>
                        <w:ins w:id="166" w:author="Guobo Chen" w:date="2021-06-13T15:11:00Z">
                          <w:rPr>
                            <w:rFonts w:ascii="Cambria Math" w:hAnsi="Cambria Math" w:cs="Times New Roman"/>
                            <w:i/>
                            <w:lang w:val="en-US" w:eastAsia="zh-CN"/>
                          </w:rPr>
                        </w:ins>
                      </m:ctrlPr>
                    </m:fPr>
                    <m:num>
                      <m:sSub>
                        <m:sSubPr>
                          <m:ctrlPr>
                            <w:ins w:id="167"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z</m:t>
                          </m:r>
                        </m:e>
                        <m:sub>
                          <m:d>
                            <m:dPr>
                              <m:ctrlPr>
                                <w:ins w:id="168" w:author="Guobo Chen" w:date="2021-06-13T15:11:00Z">
                                  <w:rPr>
                                    <w:rFonts w:ascii="Cambria Math" w:hAnsi="Cambria Math" w:cs="Times New Roman"/>
                                    <w:i/>
                                    <w:lang w:val="en-US" w:eastAsia="zh-CN"/>
                                  </w:rPr>
                                </w:ins>
                              </m:ctrlPr>
                            </m:dPr>
                            <m:e>
                              <m:r>
                                <w:rPr>
                                  <w:rFonts w:ascii="Cambria Math" w:hAnsi="Cambria Math" w:cs="Times New Roman"/>
                                  <w:lang w:val="en-US" w:eastAsia="zh-CN"/>
                                </w:rPr>
                                <m:t>1-β</m:t>
                              </m:r>
                            </m:e>
                          </m:d>
                        </m:sub>
                      </m:sSub>
                      <m:rad>
                        <m:radPr>
                          <m:degHide m:val="1"/>
                          <m:ctrlPr>
                            <w:ins w:id="169" w:author="Guobo Chen" w:date="2021-06-13T15:11:00Z">
                              <w:rPr>
                                <w:rFonts w:ascii="Cambria Math" w:hAnsi="Cambria Math" w:cs="Times New Roman"/>
                                <w:i/>
                                <w:lang w:val="en-US" w:eastAsia="zh-CN"/>
                              </w:rPr>
                            </w:ins>
                          </m:ctrlPr>
                        </m:radPr>
                        <m:deg/>
                        <m:e>
                          <m:r>
                            <w:rPr>
                              <w:rFonts w:ascii="Cambria Math" w:hAnsi="Cambria Math" w:cs="Times New Roman"/>
                              <w:lang w:val="en-US" w:eastAsia="zh-CN"/>
                            </w:rPr>
                            <m:t>1-</m:t>
                          </m:r>
                          <m:sSup>
                            <m:sSupPr>
                              <m:ctrlPr>
                                <w:ins w:id="170"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b</m:t>
                              </m:r>
                            </m:e>
                            <m:sup>
                              <m:r>
                                <w:rPr>
                                  <w:rFonts w:ascii="Cambria Math" w:hAnsi="Cambria Math" w:cs="Times New Roman"/>
                                  <w:lang w:val="en-US" w:eastAsia="zh-CN"/>
                                </w:rPr>
                                <m:t>2</m:t>
                              </m:r>
                            </m:sup>
                          </m:sSup>
                        </m:e>
                      </m:rad>
                      <m:r>
                        <w:rPr>
                          <w:rFonts w:ascii="Cambria Math" w:hAnsi="Cambria Math" w:cs="Times New Roman"/>
                          <w:lang w:val="en-US" w:eastAsia="zh-CN"/>
                        </w:rPr>
                        <m:t>+</m:t>
                      </m:r>
                      <m:sSub>
                        <m:sSubPr>
                          <m:ctrlPr>
                            <w:ins w:id="17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z</m:t>
                          </m:r>
                        </m:e>
                        <m:sub>
                          <m:d>
                            <m:dPr>
                              <m:ctrlPr>
                                <w:ins w:id="172" w:author="Guobo Chen" w:date="2021-06-13T15:11:00Z">
                                  <w:rPr>
                                    <w:rFonts w:ascii="Cambria Math" w:hAnsi="Cambria Math" w:cs="Times New Roman"/>
                                    <w:i/>
                                    <w:lang w:val="en-US" w:eastAsia="zh-CN"/>
                                  </w:rPr>
                                </w:ins>
                              </m:ctrlPr>
                            </m:dPr>
                            <m:e>
                              <m:r>
                                <w:rPr>
                                  <w:rFonts w:ascii="Cambria Math" w:hAnsi="Cambria Math" w:cs="Times New Roman"/>
                                  <w:lang w:val="en-US" w:eastAsia="zh-CN"/>
                                </w:rPr>
                                <m:t>1-α</m:t>
                              </m:r>
                            </m:e>
                          </m:d>
                        </m:sub>
                      </m:sSub>
                    </m:num>
                    <m:den>
                      <m:r>
                        <w:rPr>
                          <w:rFonts w:ascii="Cambria Math" w:hAnsi="Cambria Math" w:cs="Times New Roman"/>
                          <w:lang w:val="en-US" w:eastAsia="zh-CN"/>
                        </w:rPr>
                        <m:t>b</m:t>
                      </m:r>
                    </m:den>
                  </m:f>
                </m:e>
              </m:d>
            </m:e>
            <m:sup>
              <m:r>
                <w:rPr>
                  <w:rFonts w:ascii="Cambria Math" w:hAnsi="Cambria Math" w:cs="Times New Roman"/>
                  <w:lang w:val="en-US" w:eastAsia="zh-CN"/>
                </w:rPr>
                <m:t>2</m:t>
              </m:r>
            </m:sup>
          </m:sSup>
          <m:r>
            <w:rPr>
              <w:rFonts w:ascii="Cambria Math" w:hAnsi="Cambria Math" w:cs="Times New Roman"/>
              <w:lang w:val="en-US" w:eastAsia="zh-CN"/>
            </w:rPr>
            <m:t>=</m:t>
          </m:r>
          <m:sSup>
            <m:sSupPr>
              <m:ctrlPr>
                <w:rPr>
                  <w:rFonts w:ascii="Cambria Math" w:hAnsi="Cambria Math" w:cs="Times New Roman"/>
                  <w:i/>
                  <w:lang w:val="en-US" w:eastAsia="zh-CN"/>
                </w:rPr>
              </m:ctrlPr>
            </m:sSupPr>
            <m:e>
              <m:d>
                <m:dPr>
                  <m:ctrlPr>
                    <w:rPr>
                      <w:rFonts w:ascii="Cambria Math" w:hAnsi="Cambria Math" w:cs="Times New Roman"/>
                      <w:i/>
                      <w:lang w:val="en-US" w:eastAsia="zh-CN"/>
                    </w:rPr>
                  </m:ctrlPr>
                </m:dPr>
                <m:e>
                  <m:f>
                    <m:fPr>
                      <m:ctrlPr>
                        <w:rPr>
                          <w:rFonts w:ascii="Cambria Math" w:hAnsi="Cambria Math" w:cs="Times New Roman"/>
                          <w:i/>
                          <w:lang w:val="en-US" w:eastAsia="zh-CN"/>
                        </w:rPr>
                      </m:ctrlPr>
                    </m:fPr>
                    <m:num>
                      <m:r>
                        <w:rPr>
                          <w:rFonts w:ascii="Cambria Math" w:hAnsi="Cambria Math" w:cs="Times New Roman"/>
                          <w:lang w:val="en-US" w:eastAsia="zh-CN"/>
                        </w:rPr>
                        <m:t>1.96×</m:t>
                      </m:r>
                      <m:rad>
                        <m:radPr>
                          <m:degHide m:val="1"/>
                          <m:ctrlPr>
                            <w:rPr>
                              <w:rFonts w:ascii="Cambria Math" w:hAnsi="Cambria Math" w:cs="Times New Roman"/>
                              <w:i/>
                              <w:lang w:val="en-US" w:eastAsia="zh-CN"/>
                            </w:rPr>
                          </m:ctrlPr>
                        </m:radPr>
                        <m:deg/>
                        <m:e>
                          <m:r>
                            <w:rPr>
                              <w:rFonts w:ascii="Cambria Math" w:hAnsi="Cambria Math" w:cs="Times New Roman"/>
                              <w:lang w:val="en-US" w:eastAsia="zh-CN"/>
                            </w:rPr>
                            <m:t>1-</m:t>
                          </m:r>
                          <m:sSup>
                            <m:sSupPr>
                              <m:ctrlPr>
                                <w:rPr>
                                  <w:rFonts w:ascii="Cambria Math" w:hAnsi="Cambria Math" w:cs="Times New Roman"/>
                                  <w:i/>
                                  <w:lang w:val="en-US" w:eastAsia="zh-CN"/>
                                </w:rPr>
                              </m:ctrlPr>
                            </m:sSupPr>
                            <m:e>
                              <m:r>
                                <w:rPr>
                                  <w:rFonts w:ascii="Cambria Math" w:hAnsi="Cambria Math" w:cs="Times New Roman"/>
                                  <w:lang w:val="en-US" w:eastAsia="zh-CN"/>
                                </w:rPr>
                                <m:t>0.95</m:t>
                              </m:r>
                            </m:e>
                            <m:sup>
                              <m:r>
                                <w:rPr>
                                  <w:rFonts w:ascii="Cambria Math" w:hAnsi="Cambria Math" w:cs="Times New Roman"/>
                                  <w:lang w:val="en-US" w:eastAsia="zh-CN"/>
                                </w:rPr>
                                <m:t>2</m:t>
                              </m:r>
                            </m:sup>
                          </m:sSup>
                        </m:e>
                      </m:rad>
                      <m:r>
                        <w:rPr>
                          <w:rFonts w:ascii="Cambria Math" w:hAnsi="Cambria Math" w:cs="Times New Roman"/>
                          <w:lang w:val="en-US" w:eastAsia="zh-CN"/>
                        </w:rPr>
                        <m:t>+6.6</m:t>
                      </m:r>
                    </m:num>
                    <m:den>
                      <m:r>
                        <w:rPr>
                          <w:rFonts w:ascii="Cambria Math" w:hAnsi="Cambria Math" w:cs="Times New Roman"/>
                          <w:lang w:val="en-US" w:eastAsia="zh-CN"/>
                        </w:rPr>
                        <m:t>0.95</m:t>
                      </m:r>
                    </m:den>
                  </m:f>
                </m:e>
              </m:d>
            </m:e>
            <m:sup>
              <m:r>
                <w:rPr>
                  <w:rFonts w:ascii="Cambria Math" w:hAnsi="Cambria Math" w:cs="Times New Roman"/>
                  <w:lang w:val="en-US" w:eastAsia="zh-CN"/>
                </w:rPr>
                <m:t>2</m:t>
              </m:r>
            </m:sup>
          </m:sSup>
          <m:r>
            <w:rPr>
              <w:rFonts w:ascii="Cambria Math" w:hAnsi="Cambria Math" w:cs="Times New Roman"/>
              <w:lang w:val="en-US" w:eastAsia="zh-CN"/>
            </w:rPr>
            <m:t>=57.25</m:t>
          </m:r>
        </m:oMath>
      </m:oMathPara>
    </w:p>
    <w:p w14:paraId="2C35CFF1" w14:textId="5772EAC8" w:rsidR="00D23D37" w:rsidRDefault="00D23D37" w:rsidP="00FF03A3">
      <w:pPr>
        <w:rPr>
          <w:rFonts w:cs="Times New Roman"/>
          <w:lang w:val="en-US" w:eastAsia="zh-CN"/>
        </w:rPr>
      </w:pPr>
    </w:p>
    <w:p w14:paraId="6EA5D1DF" w14:textId="77777777" w:rsidR="00D23D37" w:rsidRDefault="00D23D37" w:rsidP="00FF03A3">
      <w:pPr>
        <w:rPr>
          <w:rFonts w:cs="Times New Roman"/>
          <w:lang w:val="en-US" w:eastAsia="zh-CN"/>
        </w:rPr>
      </w:pPr>
    </w:p>
    <w:p w14:paraId="0F74421D" w14:textId="5484339F" w:rsidR="00FF03A3" w:rsidRDefault="00FF03A3" w:rsidP="00FF03A3">
      <w:pPr>
        <w:spacing w:line="360" w:lineRule="auto"/>
        <w:rPr>
          <w:rFonts w:cs="Times New Roman"/>
          <w:lang w:val="en-US" w:eastAsia="zh-CN"/>
        </w:rPr>
      </w:pPr>
      <w:r>
        <w:rPr>
          <w:rFonts w:cs="Times New Roman"/>
          <w:lang w:val="en-US" w:eastAsia="zh-CN"/>
        </w:rPr>
        <w:t xml:space="preserve">The standardization of genotypes can either use the allele frequency from each cohort, or from a reference sample. Throughout the study, we used the allele frequency calculated from </w:t>
      </w:r>
      <w:r w:rsidR="003A1BEB">
        <w:rPr>
          <w:rFonts w:cs="Times New Roman"/>
          <w:lang w:val="en-US" w:eastAsia="zh-CN"/>
        </w:rPr>
        <w:t>UKB</w:t>
      </w:r>
      <w:r w:rsidRPr="004C569D">
        <w:rPr>
          <w:rFonts w:cs="Times New Roman"/>
          <w:lang w:val="en-US" w:eastAsia="zh-CN"/>
        </w:rPr>
        <w:t xml:space="preserve"> cohort</w:t>
      </w:r>
      <w:r>
        <w:rPr>
          <w:rFonts w:cs="Times New Roman"/>
          <w:lang w:val="en-US" w:eastAsia="zh-CN"/>
        </w:rPr>
        <w:t xml:space="preserve"> as the reference, and using it as an approximation to standardize genotypes for all cohorts in comparison.</w:t>
      </w:r>
    </w:p>
    <w:p w14:paraId="7A190F99" w14:textId="0CCDDC05" w:rsidR="00FF03A3" w:rsidRDefault="00FF03A3" w:rsidP="00FF03A3">
      <w:pPr>
        <w:spacing w:line="360" w:lineRule="auto"/>
        <w:rPr>
          <w:rFonts w:cs="Times New Roman"/>
          <w:lang w:val="en-US" w:eastAsia="zh-CN"/>
        </w:rPr>
      </w:pPr>
    </w:p>
    <w:p w14:paraId="507E5447" w14:textId="708BBBFD" w:rsidR="002F2DF7" w:rsidRPr="002F2DF7" w:rsidRDefault="002F2DF7" w:rsidP="00FF03A3">
      <w:pPr>
        <w:spacing w:line="360" w:lineRule="auto"/>
        <w:rPr>
          <w:rFonts w:cs="Times New Roman"/>
          <w:b/>
          <w:bCs/>
          <w:lang w:val="en-US" w:eastAsia="zh-CN"/>
        </w:rPr>
      </w:pPr>
      <w:r>
        <w:rPr>
          <w:rFonts w:cs="Times New Roman"/>
          <w:b/>
          <w:bCs/>
          <w:lang w:val="en-US" w:eastAsia="zh-CN"/>
        </w:rPr>
        <w:t>C</w:t>
      </w:r>
      <w:r w:rsidRPr="002F2DF7">
        <w:rPr>
          <w:rFonts w:cs="Times New Roman"/>
          <w:b/>
          <w:bCs/>
          <w:lang w:val="en-US" w:eastAsia="zh-CN"/>
        </w:rPr>
        <w:t>ross-ethnicity problem</w:t>
      </w:r>
    </w:p>
    <w:p w14:paraId="739777EE" w14:textId="7795D81D" w:rsidR="002F2DF7" w:rsidRDefault="002F2DF7" w:rsidP="00FF03A3">
      <w:pPr>
        <w:spacing w:line="360" w:lineRule="auto"/>
        <w:rPr>
          <w:rFonts w:cs="Times New Roman"/>
          <w:lang w:val="en-US" w:eastAsia="zh-CN"/>
        </w:rPr>
      </w:pPr>
    </w:p>
    <w:p w14:paraId="4A90CD71" w14:textId="77777777" w:rsidR="002F2DF7" w:rsidRDefault="002F2DF7" w:rsidP="00FF03A3">
      <w:pPr>
        <w:spacing w:line="360" w:lineRule="auto"/>
        <w:rPr>
          <w:rFonts w:cs="Times New Roman"/>
          <w:lang w:val="en-US" w:eastAsia="zh-CN"/>
        </w:rPr>
      </w:pPr>
    </w:p>
    <w:p w14:paraId="2E786236" w14:textId="1D89F44E" w:rsidR="00FF03A3" w:rsidRPr="00115825" w:rsidRDefault="00FF03A3" w:rsidP="00FF03A3">
      <w:pPr>
        <w:spacing w:line="360" w:lineRule="auto"/>
        <w:rPr>
          <w:rFonts w:cs="Times New Roman"/>
          <w:b/>
          <w:lang w:val="en-US" w:eastAsia="zh-CN"/>
        </w:rPr>
      </w:pPr>
      <w:r>
        <w:rPr>
          <w:rFonts w:cs="Times New Roman"/>
          <w:b/>
          <w:lang w:val="en-US" w:eastAsia="zh-CN"/>
        </w:rPr>
        <w:t xml:space="preserve">Workflow for PPSR. </w:t>
      </w:r>
      <w:r>
        <w:rPr>
          <w:rFonts w:cs="Times New Roman"/>
          <w:lang w:val="en-US" w:eastAsia="zh-CN"/>
        </w:rPr>
        <w:t>Given the statistical method for detecting overlapping samples as described above, the whole workflow for detecting can be split into three steps (</w:t>
      </w:r>
      <w:r w:rsidRPr="0011105E">
        <w:rPr>
          <w:rFonts w:cs="Times New Roman"/>
          <w:b/>
          <w:lang w:val="en-US" w:eastAsia="zh-CN"/>
        </w:rPr>
        <w:t xml:space="preserve">Supplementary Fig. </w:t>
      </w:r>
      <w:r w:rsidR="006868AF">
        <w:rPr>
          <w:rFonts w:cs="Times New Roman"/>
          <w:b/>
          <w:lang w:val="en-US" w:eastAsia="zh-CN"/>
        </w:rPr>
        <w:t>10</w:t>
      </w:r>
      <w:r>
        <w:rPr>
          <w:rFonts w:cs="Times New Roman"/>
          <w:lang w:val="en-US" w:eastAsia="zh-CN"/>
        </w:rPr>
        <w:t>).</w:t>
      </w:r>
    </w:p>
    <w:p w14:paraId="5B5C6E62" w14:textId="77777777" w:rsidR="00FF03A3" w:rsidRDefault="00FF03A3" w:rsidP="00FF03A3">
      <w:pPr>
        <w:rPr>
          <w:rFonts w:cs="Times New Roman"/>
          <w:lang w:val="en-US" w:eastAsia="zh-CN"/>
        </w:rPr>
      </w:pPr>
    </w:p>
    <w:p w14:paraId="04038B5C" w14:textId="77777777" w:rsidR="00FF03A3" w:rsidRDefault="00FF03A3" w:rsidP="00FF03A3">
      <w:pPr>
        <w:spacing w:line="360" w:lineRule="auto"/>
        <w:rPr>
          <w:rFonts w:cs="Times New Roman"/>
          <w:lang w:val="en-US" w:eastAsia="zh-CN"/>
        </w:rPr>
      </w:pPr>
      <w:r w:rsidRPr="0000642D">
        <w:rPr>
          <w:rFonts w:cs="Times New Roman"/>
          <w:b/>
          <w:lang w:val="en-US" w:eastAsia="zh-CN"/>
        </w:rPr>
        <w:t>In step 1, the required type I and type II error rates are defined and from that the required number of pseudo profiles to be generated.</w:t>
      </w:r>
      <w:r>
        <w:rPr>
          <w:rFonts w:cs="Times New Roman"/>
          <w:lang w:val="en-US" w:eastAsia="zh-CN"/>
        </w:rPr>
        <w:t xml:space="preserve"> The GWAMA central analyst selects consensus SNP markers across cohorts, and determines additive effects matrix </w:t>
      </w:r>
      <m:oMath>
        <m:r>
          <w:rPr>
            <w:rFonts w:ascii="Cambria Math" w:hAnsi="Cambria Math" w:cs="Times New Roman"/>
            <w:lang w:val="en-US" w:eastAsia="zh-CN"/>
          </w:rPr>
          <m:t>S</m:t>
        </m:r>
      </m:oMath>
      <w:r>
        <w:rPr>
          <w:rFonts w:cs="Times New Roman"/>
          <w:lang w:val="en-US" w:eastAsia="zh-CN"/>
        </w:rPr>
        <w:t xml:space="preserve"> that will be used to generate pseudo profile scores for each cohort. In order to avoid strand issues, the loci having palindromic loci (A/T alleles or G/C alleles) are excluded.</w:t>
      </w:r>
    </w:p>
    <w:p w14:paraId="1705EF2A" w14:textId="77777777" w:rsidR="00FF03A3" w:rsidRDefault="00FF03A3" w:rsidP="00FF03A3">
      <w:pPr>
        <w:rPr>
          <w:rFonts w:cs="Times New Roman"/>
          <w:lang w:val="en-US" w:eastAsia="zh-CN"/>
        </w:rPr>
      </w:pPr>
    </w:p>
    <w:p w14:paraId="59B4CE36" w14:textId="77777777" w:rsidR="00FF03A3" w:rsidRDefault="00FF03A3" w:rsidP="00FF03A3">
      <w:pPr>
        <w:spacing w:line="360" w:lineRule="auto"/>
        <w:rPr>
          <w:rFonts w:cs="Times New Roman"/>
          <w:lang w:val="en-US" w:eastAsia="zh-CN"/>
        </w:rPr>
      </w:pPr>
      <w:r w:rsidRPr="0000642D">
        <w:rPr>
          <w:rFonts w:cs="Times New Roman"/>
          <w:b/>
          <w:lang w:val="en-US" w:eastAsia="zh-CN"/>
        </w:rPr>
        <w:t>In step 2, each cohort generates PPSR for each individual with the set of consensus markers and the marker weights received from the GWAMA coordinator.</w:t>
      </w:r>
      <w:r>
        <w:rPr>
          <w:rFonts w:cs="Times New Roman"/>
          <w:lang w:val="en-US" w:eastAsia="zh-CN"/>
        </w:rPr>
        <w:t xml:space="preserve"> After generate the PPS, they send them back to the coordinator. This will be a file that contains N rows and K columns with pseudo-profile scores.</w:t>
      </w:r>
    </w:p>
    <w:p w14:paraId="0857D10D" w14:textId="77777777" w:rsidR="00FF03A3" w:rsidRDefault="00FF03A3" w:rsidP="00FF03A3">
      <w:pPr>
        <w:rPr>
          <w:rFonts w:cs="Times New Roman"/>
          <w:lang w:val="en-US" w:eastAsia="zh-CN"/>
        </w:rPr>
      </w:pPr>
    </w:p>
    <w:p w14:paraId="2BFB94A0" w14:textId="77777777" w:rsidR="00FF03A3" w:rsidRDefault="00FF03A3" w:rsidP="00FF03A3">
      <w:pPr>
        <w:spacing w:line="360" w:lineRule="auto"/>
        <w:rPr>
          <w:rFonts w:cs="Times New Roman"/>
          <w:lang w:val="en-US" w:eastAsia="zh-CN"/>
        </w:rPr>
      </w:pPr>
      <w:r w:rsidRPr="0000642D">
        <w:rPr>
          <w:rFonts w:cs="Times New Roman"/>
          <w:b/>
          <w:lang w:val="en-US" w:eastAsia="zh-CN"/>
        </w:rPr>
        <w:t>In step 3, the coordinator runs PPSR for each sample in a cohort on each PPS generated for another cohort.</w:t>
      </w:r>
      <w:r>
        <w:rPr>
          <w:rFonts w:cs="Times New Roman"/>
          <w:lang w:val="en-US" w:eastAsia="zh-CN"/>
        </w:rPr>
        <w:t xml:space="preserve"> The final product of running PPSR is to generate a </w:t>
      </w:r>
      <m:oMath>
        <m:sSub>
          <m:sSubPr>
            <m:ctrlPr>
              <w:ins w:id="173"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i</m:t>
            </m:r>
          </m:sub>
        </m:sSub>
        <m:r>
          <w:rPr>
            <w:rFonts w:ascii="Cambria Math" w:hAnsi="Cambria Math" w:cs="Times New Roman"/>
            <w:lang w:val="en-US" w:eastAsia="zh-CN"/>
          </w:rPr>
          <m:t>×</m:t>
        </m:r>
        <m:sSub>
          <m:sSubPr>
            <m:ctrlPr>
              <w:ins w:id="17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j</m:t>
            </m:r>
          </m:sub>
        </m:sSub>
      </m:oMath>
      <w:r>
        <w:rPr>
          <w:rFonts w:cs="Times New Roman"/>
          <w:lang w:val="en-US" w:eastAsia="zh-CN"/>
        </w:rPr>
        <w:t xml:space="preserve"> matrix for a pair of cohorts, which have </w:t>
      </w:r>
      <m:oMath>
        <m:sSub>
          <m:sSubPr>
            <m:ctrlPr>
              <w:ins w:id="175"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i</m:t>
            </m:r>
          </m:sub>
        </m:sSub>
      </m:oMath>
      <w:r>
        <w:rPr>
          <w:rFonts w:cs="Times New Roman"/>
          <w:lang w:val="en-US" w:eastAsia="zh-CN"/>
        </w:rPr>
        <w:t xml:space="preserve"> and </w:t>
      </w:r>
      <m:oMath>
        <m:sSub>
          <m:sSubPr>
            <m:ctrlPr>
              <w:ins w:id="176"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j</m:t>
            </m:r>
          </m:sub>
        </m:sSub>
      </m:oMath>
      <w:r>
        <w:rPr>
          <w:rFonts w:cs="Times New Roman"/>
          <w:lang w:val="en-US" w:eastAsia="zh-CN"/>
        </w:rPr>
        <w:t xml:space="preserve"> samples respectively. For each pair of individuals in comparison, we take the one from cohort </w:t>
      </w:r>
      <m:oMath>
        <m:r>
          <w:rPr>
            <w:rFonts w:ascii="Cambria Math" w:hAnsi="Cambria Math" w:cs="Times New Roman"/>
            <w:lang w:val="en-US" w:eastAsia="zh-CN"/>
          </w:rPr>
          <m:t>i</m:t>
        </m:r>
      </m:oMath>
      <w:r>
        <w:rPr>
          <w:rFonts w:cs="Times New Roman"/>
          <w:lang w:val="en-US" w:eastAsia="zh-CN"/>
        </w:rPr>
        <w:t xml:space="preserve"> as the response variable and from cohort </w:t>
      </w:r>
      <m:oMath>
        <m:r>
          <w:rPr>
            <w:rFonts w:ascii="Cambria Math" w:hAnsi="Cambria Math" w:cs="Times New Roman"/>
            <w:lang w:val="en-US" w:eastAsia="zh-CN"/>
          </w:rPr>
          <m:t>j</m:t>
        </m:r>
      </m:oMath>
      <w:r>
        <w:rPr>
          <w:rFonts w:cs="Times New Roman"/>
          <w:lang w:val="en-US" w:eastAsia="zh-CN"/>
        </w:rPr>
        <w:t xml:space="preserve"> as the predictor variable in PPSR. In principle, swapping the response variable and the predictor variable do not affect the performance of PPSR. Each entry, the regression coefficient of PPSR, in the </w:t>
      </w:r>
      <m:oMath>
        <m:sSub>
          <m:sSubPr>
            <m:ctrlPr>
              <w:ins w:id="177"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i</m:t>
            </m:r>
          </m:sub>
        </m:sSub>
        <m:r>
          <w:rPr>
            <w:rFonts w:ascii="Cambria Math" w:hAnsi="Cambria Math" w:cs="Times New Roman"/>
            <w:lang w:val="en-US" w:eastAsia="zh-CN"/>
          </w:rPr>
          <m:t>×</m:t>
        </m:r>
        <m:sSub>
          <m:sSubPr>
            <m:ctrlPr>
              <w:ins w:id="178"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n</m:t>
            </m:r>
          </m:e>
          <m:sub>
            <m:r>
              <w:rPr>
                <w:rFonts w:ascii="Cambria Math" w:hAnsi="Cambria Math" w:cs="Times New Roman"/>
                <w:lang w:val="en-US" w:eastAsia="zh-CN"/>
              </w:rPr>
              <m:t>j</m:t>
            </m:r>
          </m:sub>
        </m:sSub>
      </m:oMath>
      <w:r>
        <w:rPr>
          <w:rFonts w:cs="Times New Roman"/>
          <w:lang w:val="en-US" w:eastAsia="zh-CN"/>
        </w:rPr>
        <w:t xml:space="preserve"> matrix represents genetic similarity for these pair of individuals in comparison. Once the regression coefficients are above the threshold, it indicates there are samples duplicated. The central analyst can then request each cohort that is implicated in containing samples that are also in other cohorts to drop those samples, without revealing where the duplication occurred.</w:t>
      </w:r>
    </w:p>
    <w:p w14:paraId="6D817ABD" w14:textId="77777777" w:rsidR="00FF03A3" w:rsidRDefault="00FF03A3" w:rsidP="00FF03A3">
      <w:pPr>
        <w:spacing w:line="360" w:lineRule="auto"/>
        <w:rPr>
          <w:rFonts w:cs="Times New Roman"/>
          <w:lang w:val="en-US" w:eastAsia="zh-CN"/>
        </w:rPr>
      </w:pPr>
    </w:p>
    <w:p w14:paraId="1B4EA2D8" w14:textId="7BF3244C" w:rsidR="00FF03A3" w:rsidRPr="003A5C41" w:rsidRDefault="00FF03A3" w:rsidP="00FF03A3">
      <w:pPr>
        <w:spacing w:line="360" w:lineRule="auto"/>
        <w:rPr>
          <w:rFonts w:cs="Times New Roman"/>
          <w:lang w:val="en-US" w:eastAsia="zh-CN"/>
        </w:rPr>
      </w:pPr>
      <w:r w:rsidRPr="003A5C41">
        <w:rPr>
          <w:rFonts w:cs="Times New Roman"/>
          <w:b/>
          <w:lang w:val="en-US" w:eastAsia="zh-CN"/>
        </w:rPr>
        <w:t>Privacy issues when using PPSR.</w:t>
      </w:r>
      <w:r w:rsidRPr="003A5C41">
        <w:rPr>
          <w:rFonts w:cs="Times New Roman"/>
          <w:lang w:val="en-US" w:eastAsia="zh-CN"/>
        </w:rPr>
        <w:t xml:space="preserve"> As the exchange of the PPS is within a meta-analysis facility, it is not as vulnerable as that of releasing the GWAS summary to the public domain as discussed in previous studies</w:t>
      </w:r>
      <w:r w:rsidRPr="003A5C41">
        <w:rPr>
          <w:rFonts w:cs="Times New Roman"/>
          <w:lang w:val="en-US" w:eastAsia="zh-CN"/>
        </w:rPr>
        <w:fldChar w:fldCharType="begin" w:fldLock="1"/>
      </w:r>
      <w:r w:rsidR="004F1026">
        <w:rPr>
          <w:rFonts w:cs="Times New Roman"/>
          <w:lang w:val="en-US" w:eastAsia="zh-CN"/>
        </w:rPr>
        <w:instrText>ADDIN CSL_CITATION {"citationItems":[{"id":"ITEM-1","itemData":{"DOI":"10.1371/journal.pgen.1000167","ISSN":"1553-7404","PMID":"18769715","abstract":"We use high-density single nucleotide polymorphism (SNP) genotyping microarrays to demonstrate the ability to accurately and robustly determine whether individuals are in a complex genomic DNA mixture. We first develop a theoretical framework for detecting an individual's presence within a mixture, then show, through simulations, the limits associated with our method, and finally demonstrate experimentally the identification of the presence of genomic DNA of specific individuals within a series of highly complex genomic mixtures, including mixtures where an individual contributes less than 0.1% of the total genomic DNA. These findings shift the perceived utility of SNPs for identifying individual trace contributors within a forensics mixture, and suggest future research efforts into assessing the viability of previously sub-optimal DNA sources due to sample contamination. These findings also suggest that composite statistics across cohorts, such as allele frequency or genotype counts, do not mask identity within genome-wide association studies. The implications of these findings are discussed.","author":[{"dropping-particle":"","family":"Homer","given":"Nils","non-dropping-particle":"","parse-names":false,"suffix":""},{"dropping-particle":"","family":"Szelinger","given":"Szabolcs","non-dropping-particle":"","parse-names":false,"suffix":""},{"dropping-particle":"","family":"Redman","given":"Margot","non-dropping-particle":"","parse-names":false,"suffix":""},{"dropping-particle":"","family":"Duggan","given":"David","non-dropping-particle":"","parse-names":false,"suffix":""},{"dropping-particle":"","family":"Tembe","given":"Waibhav","non-dropping-particle":"","parse-names":false,"suffix":""},{"dropping-particle":"","family":"Muehling","given":"Jill","non-dropping-particle":"","parse-names":false,"suffix":""},{"dropping-particle":"V","family":"Pearson","given":"John","non-dropping-particle":"","parse-names":false,"suffix":""},{"dropping-particle":"","family":"Stephan","given":"Dietrich a","non-dropping-particle":"","parse-names":false,"suffix":""},{"dropping-particle":"","family":"Nelson","given":"Stanley F","non-dropping-particle":"","parse-names":false,"suffix":""},{"dropping-particle":"","family":"Craig","given":"David W","non-dropping-particle":"","parse-names":false,"suffix":""}],"container-title":"PLoS Genetics","id":"ITEM-1","issue":"8","issued":{"date-parts":[["2008","8"]]},"page":"e1000167","title":"Resolving individuals contributing trace amounts of DNA to highly complex mixtures using high-density SNP genotyping microarrays.","type":"article-journal","volume":"4"},"uris":["http://www.mendeley.com/documents/?uuid=eb4f45d7-45ac-43e8-b1b2-b3a62c19b3d2"]},{"id":"ITEM-2","itemData":{"DOI":"10.1371/journal.pgen.1000628","ISSN":"1553-7404","PMID":"19798439","abstract":"It was shown recently using experimental data that it is possible under certain conditions to determine whether a person with known genotypes at a number of markers was part of a sample from which only allele frequencies are known. Using population genetic and statistical theory, we show that the power of such identification is, approximately, proportional to the number of independent SNPs divided by the size of the sample from which the allele frequencies are available. We quantify the limits of identification and propose likelihood and regression analysis methods for the analysis of data. We show that these methods have similar statistical properties and have more desirable properties, in terms of type-I error rate and statistical power, than test statistics suggested in the literature.","author":[{"dropping-particle":"","family":"Visscher","given":"Peter M","non-dropping-particle":"","parse-names":false,"suffix":""},{"dropping-particle":"","family":"Hill","given":"William G","non-dropping-particle":"","parse-names":false,"suffix":""}],"container-title":"PLoS Genetics","id":"ITEM-2","issue":"10","issued":{"date-parts":[["2009","10"]]},"page":"e1000628","title":"The limits of individual identification from sample allele frequencies: theory and statistical analysis.","type":"article-journal","volume":"5"},"uris":["http://www.mendeley.com/documents/?uuid=55fd59bd-1800-4198-aa4c-3af96d58278d"]},{"id":"ITEM-3","itemData":{"DOI":"10.1038/ng.436","ISSN":"1546-1718","PMID":"19701190","abstract":"Recent studies have demonstrated that statistical methods can be used to detect the presence of a single individual within a study group based on summary data reported from genome-wide association studies (GWAS). We present an analytical and empirical study of the statistical power of such methods. We thereby aim to provide quantitative guidelines for researchers wishing to make a limited number of SNPs available publicly without compromising subjects' privacy.","author":[{"dropping-particle":"","family":"Sankararaman","given":"Sriram","non-dropping-particle":"","parse-names":false,"suffix":""},{"dropping-particle":"","family":"Obozinski","given":"Guillaume","non-dropping-particle":"","parse-names":false,"suffix":""},{"dropping-particle":"","family":"Jordan","given":"Michael I","non-dropping-particle":"","parse-names":false,"suffix":""},{"dropping-particle":"","family":"Halperin","given":"Eran","non-dropping-particle":"","parse-names":false,"suffix":""}],"container-title":"Nature Genetics","id":"ITEM-3","issue":"9","issued":{"date-parts":[["2009","9"]]},"page":"965-7","title":"Genomic privacy and limits of individual detection in a pool.","type":"article-journal","volume":"41"},"uris":["http://www.mendeley.com/documents/?uuid=10edd28e-53a5-44b6-bf96-7026053497f2"]}],"mendeley":{"formattedCitation":"&lt;sup&gt;7–9&lt;/sup&gt;","plainTextFormattedCitation":"7–9","previouslyFormattedCitation":"&lt;sup&gt;6–8&lt;/sup&gt;"},"properties":{"noteIndex":0},"schema":"https://github.com/citation-style-language/schema/raw/master/csl-citation.json"}</w:instrText>
      </w:r>
      <w:r w:rsidRPr="003A5C41">
        <w:rPr>
          <w:rFonts w:cs="Times New Roman"/>
          <w:lang w:val="en-US" w:eastAsia="zh-CN"/>
        </w:rPr>
        <w:fldChar w:fldCharType="separate"/>
      </w:r>
      <w:r w:rsidR="004F1026" w:rsidRPr="004F1026">
        <w:rPr>
          <w:rFonts w:cs="Times New Roman"/>
          <w:noProof/>
          <w:vertAlign w:val="superscript"/>
          <w:lang w:val="en-US" w:eastAsia="zh-CN"/>
        </w:rPr>
        <w:t>7–9</w:t>
      </w:r>
      <w:r w:rsidRPr="003A5C41">
        <w:rPr>
          <w:rFonts w:cs="Times New Roman"/>
          <w:lang w:val="en-US" w:eastAsia="zh-CN"/>
        </w:rPr>
        <w:fldChar w:fldCharType="end"/>
      </w:r>
      <w:r w:rsidRPr="003A5C41">
        <w:rPr>
          <w:rFonts w:cs="Times New Roman"/>
          <w:lang w:val="en-US" w:eastAsia="zh-CN"/>
        </w:rPr>
        <w:t xml:space="preserve">. However, as PPS are generated from genotypes, it is worth to consider whether the PPS will reveal individual genotype information, or can be decoded from PPS. As a demonstration for the principle-of-proof, we consider to reverse Equation 11 to estimate genotypes. We consider the case where </w:t>
      </w:r>
      <w:r w:rsidRPr="003A5C41">
        <w:rPr>
          <w:rFonts w:cs="Times New Roman"/>
          <w:lang w:val="en-US" w:eastAsia="zh-CN"/>
        </w:rPr>
        <w:lastRenderedPageBreak/>
        <w:t xml:space="preserve">the additive effect matrix in Equation 11 is known, otherwise it is nearly impossible to recover genotype information. Given the workflow of PPSR, the analysts who coordinate the meta-analysis know the additive effect matrix, </w:t>
      </w:r>
      <m:oMath>
        <m:r>
          <w:rPr>
            <w:rFonts w:ascii="Cambria Math" w:hAnsi="Cambria Math" w:cs="Times New Roman"/>
            <w:lang w:val="en-US" w:eastAsia="zh-CN"/>
          </w:rPr>
          <m:t>S</m:t>
        </m:r>
      </m:oMath>
      <w:r w:rsidRPr="003A5C41">
        <w:rPr>
          <w:rFonts w:cs="Times New Roman"/>
          <w:lang w:val="en-US" w:eastAsia="zh-CN"/>
        </w:rPr>
        <w:t xml:space="preserve"> in Equation 11, and receive PPS from each cohort have the information to decode genotypes that are employed to generate PPS.</w:t>
      </w:r>
    </w:p>
    <w:p w14:paraId="32C9E773" w14:textId="77777777" w:rsidR="00FF03A3" w:rsidRPr="003A5C41" w:rsidRDefault="00FF03A3" w:rsidP="00FF03A3">
      <w:pPr>
        <w:spacing w:line="360" w:lineRule="auto"/>
        <w:rPr>
          <w:rFonts w:cs="Times New Roman"/>
          <w:lang w:val="en-US" w:eastAsia="zh-CN"/>
        </w:rPr>
      </w:pPr>
    </w:p>
    <w:p w14:paraId="06C0FC59" w14:textId="77777777" w:rsidR="00FF03A3" w:rsidRPr="003A5C41" w:rsidRDefault="00FF03A3" w:rsidP="00FF03A3">
      <w:pPr>
        <w:spacing w:line="360" w:lineRule="auto"/>
        <w:rPr>
          <w:rFonts w:cs="Times New Roman"/>
          <w:lang w:val="en-US" w:eastAsia="zh-CN"/>
        </w:rPr>
      </w:pPr>
      <w:r w:rsidRPr="003A5C41">
        <w:rPr>
          <w:rFonts w:cs="Times New Roman"/>
          <w:lang w:val="en-US" w:eastAsia="zh-CN"/>
        </w:rPr>
        <w:t>After reversing Equation 11, using the standard regression method, the genotype in each locus can be estimated as</w:t>
      </w:r>
    </w:p>
    <w:p w14:paraId="349DA671" w14:textId="77777777" w:rsidR="00FF03A3" w:rsidRPr="003A5C41" w:rsidRDefault="005E077C" w:rsidP="00FF03A3">
      <w:pPr>
        <w:spacing w:line="360" w:lineRule="auto"/>
        <w:rPr>
          <w:rFonts w:cs="Times New Roman"/>
          <w:lang w:val="en-US" w:eastAsia="zh-CN"/>
        </w:rPr>
      </w:pPr>
      <m:oMath>
        <m:sSub>
          <m:sSubPr>
            <m:ctrlPr>
              <w:ins w:id="17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m:t>
            </m:r>
          </m:sub>
        </m:sSub>
        <m:r>
          <w:rPr>
            <w:rFonts w:ascii="Cambria Math" w:hAnsi="Cambria Math" w:cs="Times New Roman"/>
            <w:lang w:val="en-US" w:eastAsia="zh-CN"/>
          </w:rPr>
          <m:t>=μ+</m:t>
        </m:r>
        <m:sSub>
          <m:sSubPr>
            <m:ctrlPr>
              <w:ins w:id="18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im</m:t>
            </m:r>
          </m:sub>
        </m:sSub>
        <m:r>
          <w:rPr>
            <w:rFonts w:ascii="Cambria Math" w:hAnsi="Cambria Math" w:cs="Times New Roman"/>
            <w:lang w:val="en-US" w:eastAsia="zh-CN"/>
          </w:rPr>
          <m:t>×</m:t>
        </m:r>
        <m:sSub>
          <m:sSubPr>
            <m:ctrlPr>
              <w:ins w:id="18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.m</m:t>
            </m:r>
          </m:sub>
        </m:sSub>
        <m:r>
          <w:rPr>
            <w:rFonts w:ascii="Cambria Math" w:hAnsi="Cambria Math" w:cs="Times New Roman"/>
            <w:lang w:val="en-US" w:eastAsia="zh-CN"/>
          </w:rPr>
          <m:t>+e</m:t>
        </m:r>
      </m:oMath>
      <w:r w:rsidR="00FF03A3" w:rsidRPr="003A5C41">
        <w:rPr>
          <w:rFonts w:cs="Times New Roman"/>
          <w:lang w:val="en-US" w:eastAsia="zh-CN"/>
        </w:rPr>
        <w:tab/>
      </w:r>
      <w:r w:rsidR="00FF03A3" w:rsidRPr="003A5C41">
        <w:rPr>
          <w:rFonts w:cs="Times New Roman"/>
          <w:b/>
          <w:lang w:val="en-US" w:eastAsia="zh-CN"/>
        </w:rPr>
        <w:t>(Equation 1</w:t>
      </w:r>
      <w:r w:rsidR="00FF03A3">
        <w:rPr>
          <w:rFonts w:cs="Times New Roman"/>
          <w:b/>
          <w:lang w:val="en-US" w:eastAsia="zh-CN"/>
        </w:rPr>
        <w:t>4</w:t>
      </w:r>
      <w:r w:rsidR="00FF03A3" w:rsidRPr="003A5C41">
        <w:rPr>
          <w:rFonts w:cs="Times New Roman"/>
          <w:b/>
          <w:lang w:val="en-US" w:eastAsia="zh-CN"/>
        </w:rPr>
        <w:t>)</w:t>
      </w:r>
    </w:p>
    <w:p w14:paraId="1F071B2A" w14:textId="77777777" w:rsidR="00FF03A3" w:rsidRPr="003A5C41" w:rsidRDefault="00FF03A3" w:rsidP="00FF03A3">
      <w:pPr>
        <w:spacing w:line="360" w:lineRule="auto"/>
        <w:rPr>
          <w:rFonts w:cs="Times New Roman"/>
          <w:lang w:val="en-US" w:eastAsia="zh-CN"/>
        </w:rPr>
      </w:pPr>
      <w:r w:rsidRPr="003A5C41">
        <w:rPr>
          <w:rFonts w:cs="Times New Roman"/>
          <w:lang w:val="en-US" w:eastAsia="zh-CN"/>
        </w:rPr>
        <w:t>In detail,</w:t>
      </w:r>
    </w:p>
    <w:p w14:paraId="6EA9D320" w14:textId="77777777" w:rsidR="00FF03A3" w:rsidRPr="003A5C41" w:rsidRDefault="005E077C" w:rsidP="00FF03A3">
      <w:pPr>
        <w:spacing w:line="360" w:lineRule="auto"/>
        <w:rPr>
          <w:rFonts w:cs="Times New Roman"/>
          <w:lang w:val="en-US" w:eastAsia="zh-CN"/>
        </w:rPr>
      </w:pPr>
      <m:oMathPara>
        <m:oMath>
          <m:d>
            <m:dPr>
              <m:begChr m:val="["/>
              <m:endChr m:val="]"/>
              <m:ctrlPr>
                <w:ins w:id="182" w:author="Guobo Chen" w:date="2021-06-13T15:11:00Z">
                  <w:rPr>
                    <w:rFonts w:ascii="Cambria Math" w:hAnsi="Cambria Math" w:cs="Times New Roman"/>
                    <w:i/>
                    <w:lang w:val="en-US" w:eastAsia="zh-CN"/>
                  </w:rPr>
                </w:ins>
              </m:ctrlPr>
            </m:dPr>
            <m:e>
              <m:m>
                <m:mPr>
                  <m:mcs>
                    <m:mc>
                      <m:mcPr>
                        <m:count m:val="1"/>
                        <m:mcJc m:val="center"/>
                      </m:mcPr>
                    </m:mc>
                  </m:mcs>
                  <m:ctrlPr>
                    <w:ins w:id="183" w:author="Guobo Chen" w:date="2021-06-13T15:11:00Z">
                      <w:rPr>
                        <w:rFonts w:ascii="Cambria Math" w:hAnsi="Cambria Math" w:cs="Times New Roman"/>
                        <w:i/>
                        <w:lang w:val="en-US" w:eastAsia="zh-CN"/>
                      </w:rPr>
                    </w:ins>
                  </m:ctrlPr>
                </m:mPr>
                <m:mr>
                  <m:e>
                    <m:sSub>
                      <m:sSubPr>
                        <m:ctrlPr>
                          <w:ins w:id="18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i1</m:t>
                        </m:r>
                      </m:sub>
                    </m:sSub>
                  </m:e>
                </m:mr>
                <m:mr>
                  <m:e>
                    <m:m>
                      <m:mPr>
                        <m:mcs>
                          <m:mc>
                            <m:mcPr>
                              <m:count m:val="1"/>
                              <m:mcJc m:val="center"/>
                            </m:mcPr>
                          </m:mc>
                        </m:mcs>
                        <m:ctrlPr>
                          <w:ins w:id="185" w:author="Guobo Chen" w:date="2021-06-13T15:11:00Z">
                            <w:rPr>
                              <w:rFonts w:ascii="Cambria Math" w:hAnsi="Cambria Math" w:cs="Times New Roman"/>
                              <w:i/>
                              <w:lang w:val="en-US" w:eastAsia="zh-CN"/>
                            </w:rPr>
                          </w:ins>
                        </m:ctrlPr>
                      </m:mPr>
                      <m:mr>
                        <m:e>
                          <m:sSub>
                            <m:sSubPr>
                              <m:ctrlPr>
                                <w:ins w:id="186"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i2</m:t>
                              </m:r>
                            </m:sub>
                          </m:sSub>
                        </m:e>
                      </m:mr>
                      <m:mr>
                        <m:e>
                          <m:m>
                            <m:mPr>
                              <m:mcs>
                                <m:mc>
                                  <m:mcPr>
                                    <m:count m:val="1"/>
                                    <m:mcJc m:val="center"/>
                                  </m:mcPr>
                                </m:mc>
                              </m:mcs>
                              <m:ctrlPr>
                                <w:ins w:id="187" w:author="Guobo Chen" w:date="2021-06-13T15:11:00Z">
                                  <w:rPr>
                                    <w:rFonts w:ascii="Cambria Math" w:hAnsi="Cambria Math" w:cs="Times New Roman"/>
                                    <w:i/>
                                    <w:lang w:val="en-US" w:eastAsia="zh-CN"/>
                                  </w:rPr>
                                </w:ins>
                              </m:ctrlPr>
                            </m:mPr>
                            <m:mr>
                              <m:e>
                                <m:r>
                                  <w:rPr>
                                    <w:rFonts w:ascii="Cambria Math" w:hAnsi="Cambria Math" w:cs="Times New Roman"/>
                                    <w:lang w:eastAsia="zh-CN"/>
                                  </w:rPr>
                                  <m:t>⋮</m:t>
                                </m:r>
                              </m:e>
                            </m:mr>
                            <m:mr>
                              <m:e>
                                <m:sSub>
                                  <m:sSubPr>
                                    <m:ctrlPr>
                                      <w:ins w:id="188"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a</m:t>
                                    </m:r>
                                  </m:e>
                                  <m:sub>
                                    <m:r>
                                      <w:rPr>
                                        <w:rFonts w:ascii="Cambria Math" w:hAnsi="Cambria Math" w:cs="Times New Roman"/>
                                        <w:lang w:val="en-US" w:eastAsia="zh-CN"/>
                                      </w:rPr>
                                      <m:t>iK</m:t>
                                    </m:r>
                                  </m:sub>
                                </m:sSub>
                              </m:e>
                            </m:mr>
                          </m:m>
                        </m:e>
                      </m:mr>
                    </m:m>
                  </m:e>
                </m:mr>
              </m:m>
            </m:e>
          </m:d>
          <m:r>
            <w:rPr>
              <w:rFonts w:ascii="Cambria Math" w:hAnsi="Cambria Math" w:cs="Times New Roman"/>
              <w:lang w:val="en-US" w:eastAsia="zh-CN"/>
            </w:rPr>
            <m:t>=μ+</m:t>
          </m:r>
          <m:sSub>
            <m:sSubPr>
              <m:ctrlPr>
                <w:ins w:id="18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m</m:t>
              </m:r>
            </m:sub>
          </m:sSub>
          <m:d>
            <m:dPr>
              <m:begChr m:val="["/>
              <m:endChr m:val="]"/>
              <m:ctrlPr>
                <w:ins w:id="190" w:author="Guobo Chen" w:date="2021-06-13T15:11:00Z">
                  <w:rPr>
                    <w:rFonts w:ascii="Cambria Math" w:hAnsi="Cambria Math" w:cs="Times New Roman"/>
                    <w:i/>
                    <w:lang w:val="en-US" w:eastAsia="zh-CN"/>
                  </w:rPr>
                </w:ins>
              </m:ctrlPr>
            </m:dPr>
            <m:e>
              <m:m>
                <m:mPr>
                  <m:mcs>
                    <m:mc>
                      <m:mcPr>
                        <m:count m:val="1"/>
                        <m:mcJc m:val="center"/>
                      </m:mcPr>
                    </m:mc>
                  </m:mcs>
                  <m:ctrlPr>
                    <w:ins w:id="191" w:author="Guobo Chen" w:date="2021-06-13T15:11:00Z">
                      <w:rPr>
                        <w:rFonts w:ascii="Cambria Math" w:hAnsi="Cambria Math" w:cs="Times New Roman"/>
                        <w:i/>
                        <w:lang w:val="en-US" w:eastAsia="zh-CN"/>
                      </w:rPr>
                    </w:ins>
                  </m:ctrlPr>
                </m:mPr>
                <m:mr>
                  <m:e>
                    <m:sSub>
                      <m:sSubPr>
                        <m:ctrlPr>
                          <w:ins w:id="19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im</m:t>
                        </m:r>
                      </m:sub>
                    </m:sSub>
                  </m:e>
                </m:mr>
                <m:mr>
                  <m:e>
                    <m:m>
                      <m:mPr>
                        <m:mcs>
                          <m:mc>
                            <m:mcPr>
                              <m:count m:val="1"/>
                              <m:mcJc m:val="center"/>
                            </m:mcPr>
                          </m:mc>
                        </m:mcs>
                        <m:ctrlPr>
                          <w:ins w:id="193" w:author="Guobo Chen" w:date="2021-06-13T15:11:00Z">
                            <w:rPr>
                              <w:rFonts w:ascii="Cambria Math" w:hAnsi="Cambria Math" w:cs="Times New Roman"/>
                              <w:i/>
                              <w:lang w:val="en-US" w:eastAsia="zh-CN"/>
                            </w:rPr>
                          </w:ins>
                        </m:ctrlPr>
                      </m:mPr>
                      <m:mr>
                        <m:e>
                          <m:sSub>
                            <m:sSubPr>
                              <m:ctrlPr>
                                <w:ins w:id="194"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im</m:t>
                              </m:r>
                            </m:sub>
                          </m:sSub>
                        </m:e>
                      </m:mr>
                      <m:mr>
                        <m:e>
                          <m:r>
                            <w:rPr>
                              <w:rFonts w:ascii="Cambria Math" w:hAnsi="Cambria Math" w:cs="Times New Roman"/>
                              <w:lang w:eastAsia="zh-CN"/>
                            </w:rPr>
                            <m:t>⋮</m:t>
                          </m:r>
                        </m:e>
                      </m:mr>
                    </m:m>
                  </m:e>
                </m:mr>
                <m:mr>
                  <m:e>
                    <m:sSub>
                      <m:sSubPr>
                        <m:ctrlPr>
                          <w:ins w:id="195"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im</m:t>
                        </m:r>
                      </m:sub>
                    </m:sSub>
                  </m:e>
                </m:mr>
              </m:m>
            </m:e>
          </m:d>
          <m:r>
            <w:rPr>
              <w:rFonts w:ascii="Cambria Math" w:hAnsi="Cambria Math" w:cs="Times New Roman"/>
              <w:lang w:val="en-US" w:eastAsia="zh-CN"/>
            </w:rPr>
            <m:t>+e</m:t>
          </m:r>
        </m:oMath>
      </m:oMathPara>
    </w:p>
    <w:p w14:paraId="04156DA9" w14:textId="77777777" w:rsidR="00FF03A3" w:rsidRPr="00F61C22" w:rsidRDefault="00FF03A3" w:rsidP="00FF03A3">
      <w:pPr>
        <w:spacing w:line="360" w:lineRule="auto"/>
        <w:rPr>
          <w:rFonts w:cs="Times New Roman"/>
          <w:lang w:val="en-US" w:eastAsia="zh-CN"/>
        </w:rPr>
      </w:pPr>
      <w:r w:rsidRPr="003A5C41">
        <w:rPr>
          <w:rFonts w:cs="Times New Roman"/>
          <w:lang w:val="en-US" w:eastAsia="zh-CN"/>
        </w:rPr>
        <w:t xml:space="preserve">in which </w:t>
      </w:r>
      <m:oMath>
        <m:sSub>
          <m:sSubPr>
            <m:ctrlPr>
              <w:ins w:id="196"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.m</m:t>
            </m:r>
          </m:sub>
        </m:sSub>
      </m:oMath>
      <w:r w:rsidRPr="003A5C41">
        <w:rPr>
          <w:rFonts w:cs="Times New Roman"/>
          <w:lang w:val="en-US" w:eastAsia="zh-CN"/>
        </w:rPr>
        <w:t xml:space="preserve"> is the </w:t>
      </w:r>
      <m:oMath>
        <m:sSup>
          <m:sSupPr>
            <m:ctrlPr>
              <w:ins w:id="197"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m</m:t>
            </m:r>
          </m:e>
          <m:sup>
            <m:r>
              <w:rPr>
                <w:rFonts w:ascii="Cambria Math" w:hAnsi="Cambria Math" w:cs="Times New Roman"/>
                <w:lang w:val="en-US" w:eastAsia="zh-CN"/>
              </w:rPr>
              <m:t>th</m:t>
            </m:r>
          </m:sup>
        </m:sSup>
      </m:oMath>
      <w:r w:rsidRPr="003A5C41">
        <w:rPr>
          <w:rFonts w:cs="Times New Roman"/>
          <w:lang w:val="en-US" w:eastAsia="zh-CN"/>
        </w:rPr>
        <w:t xml:space="preserve"> column in the additive effects matrix in Equation 11. Although </w:t>
      </w:r>
      <m:oMath>
        <m:r>
          <w:rPr>
            <w:rFonts w:ascii="Cambria Math" w:hAnsi="Cambria Math" w:cs="Times New Roman"/>
            <w:lang w:val="en-US" w:eastAsia="zh-CN"/>
          </w:rPr>
          <m:t>E</m:t>
        </m:r>
        <m:d>
          <m:dPr>
            <m:ctrlPr>
              <w:ins w:id="198" w:author="Guobo Chen" w:date="2021-06-13T15:11:00Z">
                <w:rPr>
                  <w:rFonts w:ascii="Cambria Math" w:hAnsi="Cambria Math" w:cs="Times New Roman"/>
                  <w:i/>
                  <w:lang w:val="en-US" w:eastAsia="zh-CN"/>
                </w:rPr>
              </w:ins>
            </m:ctrlPr>
          </m:dPr>
          <m:e>
            <m:sSub>
              <m:sSubPr>
                <m:ctrlPr>
                  <w:ins w:id="199"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im</m:t>
                </m:r>
              </m:sub>
            </m:sSub>
          </m:e>
        </m:d>
        <m:r>
          <w:rPr>
            <w:rFonts w:ascii="Cambria Math" w:hAnsi="Cambria Math" w:cs="Times New Roman"/>
            <w:lang w:val="en-US" w:eastAsia="zh-CN"/>
          </w:rPr>
          <m:t>=</m:t>
        </m:r>
        <m:sSub>
          <m:sSubPr>
            <m:ctrlPr>
              <w:ins w:id="20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im</m:t>
            </m:r>
          </m:sub>
        </m:sSub>
      </m:oMath>
      <w:r w:rsidRPr="003A5C41">
        <w:rPr>
          <w:rFonts w:cs="Times New Roman"/>
          <w:lang w:val="en-US" w:eastAsia="zh-CN"/>
        </w:rPr>
        <w:t xml:space="preserve">, which is an unbiased estimate of the genotype, its sampling variance is </w:t>
      </w:r>
      <m:oMath>
        <m:sSub>
          <m:sSubPr>
            <m:ctrlPr>
              <w:ins w:id="20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σ</m:t>
            </m:r>
          </m:e>
          <m:sub>
            <m:sSub>
              <m:sSubPr>
                <m:ctrlPr>
                  <w:ins w:id="20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im</m:t>
                </m:r>
              </m:sub>
            </m:sSub>
          </m:sub>
        </m:sSub>
        <m:r>
          <w:rPr>
            <w:rFonts w:ascii="Cambria Math" w:hAnsi="Cambria Math" w:cs="Times New Roman"/>
            <w:lang w:val="en-US" w:eastAsia="zh-CN"/>
          </w:rPr>
          <m:t>=</m:t>
        </m:r>
        <m:rad>
          <m:radPr>
            <m:degHide m:val="1"/>
            <m:ctrlPr>
              <w:ins w:id="203" w:author="Guobo Chen" w:date="2021-06-13T15:11:00Z">
                <w:rPr>
                  <w:rFonts w:ascii="Cambria Math" w:hAnsi="Cambria Math" w:cs="Times New Roman"/>
                  <w:i/>
                  <w:lang w:val="en-US" w:eastAsia="zh-CN"/>
                </w:rPr>
              </w:ins>
            </m:ctrlPr>
          </m:radPr>
          <m:deg/>
          <m:e>
            <m:f>
              <m:fPr>
                <m:ctrlPr>
                  <w:ins w:id="204" w:author="Guobo Chen" w:date="2021-06-13T15:11:00Z">
                    <w:rPr>
                      <w:rFonts w:ascii="Cambria Math" w:hAnsi="Cambria Math" w:cs="Times New Roman"/>
                      <w:i/>
                      <w:lang w:val="en-US" w:eastAsia="zh-CN"/>
                    </w:rPr>
                  </w:ins>
                </m:ctrlPr>
              </m:fPr>
              <m:num>
                <m:sSubSup>
                  <m:sSubSupPr>
                    <m:ctrlPr>
                      <w:ins w:id="205"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r>
                      <w:rPr>
                        <w:rFonts w:ascii="Cambria Math" w:hAnsi="Cambria Math" w:cs="Times New Roman"/>
                        <w:lang w:val="en-US" w:eastAsia="zh-CN"/>
                      </w:rPr>
                      <m:t>m=1</m:t>
                    </m:r>
                  </m:sub>
                  <m:sup>
                    <m:r>
                      <w:rPr>
                        <w:rFonts w:ascii="Cambria Math" w:hAnsi="Cambria Math" w:cs="Times New Roman"/>
                        <w:lang w:val="en-US" w:eastAsia="zh-CN"/>
                      </w:rPr>
                      <m:t>M</m:t>
                    </m:r>
                  </m:sup>
                </m:sSubSup>
                <m:r>
                  <w:rPr>
                    <w:rFonts w:ascii="Cambria Math" w:hAnsi="Cambria Math" w:cs="Times New Roman"/>
                    <w:lang w:val="en-US" w:eastAsia="zh-CN"/>
                  </w:rPr>
                  <m:t>[1-</m:t>
                </m:r>
                <m:sSup>
                  <m:sSupPr>
                    <m:ctrlPr>
                      <w:ins w:id="206" w:author="Guobo Chen" w:date="2021-06-13T15:11:00Z">
                        <w:rPr>
                          <w:rFonts w:ascii="Cambria Math" w:hAnsi="Cambria Math" w:cs="Times New Roman"/>
                          <w:i/>
                          <w:lang w:val="en-US" w:eastAsia="zh-CN"/>
                        </w:rPr>
                      </w:ins>
                    </m:ctrlPr>
                  </m:sSupPr>
                  <m:e>
                    <m:d>
                      <m:dPr>
                        <m:ctrlPr>
                          <w:ins w:id="207" w:author="Guobo Chen" w:date="2021-06-13T15:11:00Z">
                            <w:rPr>
                              <w:rFonts w:ascii="Cambria Math" w:hAnsi="Cambria Math" w:cs="Times New Roman"/>
                              <w:i/>
                              <w:lang w:val="en-US" w:eastAsia="zh-CN"/>
                            </w:rPr>
                          </w:ins>
                        </m:ctrlPr>
                      </m:dPr>
                      <m:e>
                        <m:r>
                          <w:rPr>
                            <w:rFonts w:ascii="Cambria Math" w:hAnsi="Cambria Math" w:cs="Times New Roman"/>
                            <w:lang w:val="en-US" w:eastAsia="zh-CN"/>
                          </w:rPr>
                          <m:t>1-</m:t>
                        </m:r>
                        <m:sSub>
                          <m:sSubPr>
                            <m:ctrlPr>
                              <w:ins w:id="208"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p</m:t>
                            </m:r>
                          </m:e>
                          <m:sub>
                            <m:r>
                              <w:rPr>
                                <w:rFonts w:ascii="Cambria Math" w:hAnsi="Cambria Math" w:cs="Times New Roman"/>
                                <w:lang w:val="en-US" w:eastAsia="zh-CN"/>
                              </w:rPr>
                              <m:t>m</m:t>
                            </m:r>
                          </m:sub>
                        </m:sSub>
                      </m:e>
                    </m:d>
                  </m:e>
                  <m:sup>
                    <m:r>
                      <w:rPr>
                        <w:rFonts w:ascii="Cambria Math" w:hAnsi="Cambria Math" w:cs="Times New Roman"/>
                        <w:lang w:val="en-US" w:eastAsia="zh-CN"/>
                      </w:rPr>
                      <m:t>2</m:t>
                    </m:r>
                  </m:sup>
                </m:sSup>
                <m:r>
                  <w:rPr>
                    <w:rFonts w:ascii="Cambria Math" w:hAnsi="Cambria Math" w:cs="Times New Roman"/>
                    <w:lang w:val="en-US" w:eastAsia="zh-CN"/>
                  </w:rPr>
                  <m:t>]</m:t>
                </m:r>
                <m:sSubSup>
                  <m:sSubSupPr>
                    <m:ctrlPr>
                      <w:ins w:id="209"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sSub>
                      <m:sSubPr>
                        <m:ctrlPr>
                          <w:ins w:id="210"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.m</m:t>
                        </m:r>
                      </m:sub>
                    </m:sSub>
                  </m:sub>
                  <m:sup>
                    <m:r>
                      <w:rPr>
                        <w:rFonts w:ascii="Cambria Math" w:hAnsi="Cambria Math" w:cs="Times New Roman"/>
                        <w:lang w:val="en-US" w:eastAsia="zh-CN"/>
                      </w:rPr>
                      <m:t>2</m:t>
                    </m:r>
                  </m:sup>
                </m:sSubSup>
              </m:num>
              <m:den>
                <m:r>
                  <w:rPr>
                    <w:rFonts w:ascii="Cambria Math" w:hAnsi="Cambria Math" w:cs="Times New Roman"/>
                    <w:lang w:val="en-US" w:eastAsia="zh-CN"/>
                  </w:rPr>
                  <m:t>K</m:t>
                </m:r>
              </m:den>
            </m:f>
          </m:e>
        </m:rad>
      </m:oMath>
      <w:r w:rsidRPr="00F61C22">
        <w:rPr>
          <w:rFonts w:cs="Times New Roman"/>
          <w:lang w:val="en-US" w:eastAsia="zh-CN"/>
        </w:rPr>
        <w:t xml:space="preserve">. The sampling variance can be further written as </w:t>
      </w:r>
      <m:oMath>
        <m:sSub>
          <m:sSubPr>
            <m:ctrlPr>
              <w:ins w:id="21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σ</m:t>
            </m:r>
          </m:e>
          <m:sub>
            <m:sSub>
              <m:sSubPr>
                <m:ctrlPr>
                  <w:ins w:id="212"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g</m:t>
                </m:r>
              </m:e>
              <m:sub>
                <m:r>
                  <w:rPr>
                    <w:rFonts w:ascii="Cambria Math" w:hAnsi="Cambria Math" w:cs="Times New Roman"/>
                    <w:lang w:val="en-US" w:eastAsia="zh-CN"/>
                  </w:rPr>
                  <m:t>im</m:t>
                </m:r>
              </m:sub>
            </m:sSub>
          </m:sub>
        </m:sSub>
        <m:r>
          <w:rPr>
            <w:rFonts w:ascii="Cambria Math" w:hAnsi="Cambria Math" w:cs="Times New Roman"/>
            <w:lang w:val="en-US" w:eastAsia="zh-CN"/>
          </w:rPr>
          <m:t>=</m:t>
        </m:r>
        <m:rad>
          <m:radPr>
            <m:degHide m:val="1"/>
            <m:ctrlPr>
              <w:ins w:id="213" w:author="Guobo Chen" w:date="2021-06-13T15:11:00Z">
                <w:rPr>
                  <w:rFonts w:ascii="Cambria Math" w:hAnsi="Cambria Math" w:cs="Times New Roman"/>
                  <w:i/>
                  <w:lang w:val="en-US" w:eastAsia="zh-CN"/>
                </w:rPr>
              </w:ins>
            </m:ctrlPr>
          </m:radPr>
          <m:deg/>
          <m:e>
            <m:f>
              <m:fPr>
                <m:ctrlPr>
                  <w:ins w:id="214"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E</m:t>
            </m:r>
            <m:d>
              <m:dPr>
                <m:ctrlPr>
                  <w:ins w:id="215" w:author="Guobo Chen" w:date="2021-06-13T15:11:00Z">
                    <w:rPr>
                      <w:rFonts w:ascii="Cambria Math" w:hAnsi="Cambria Math" w:cs="Times New Roman"/>
                      <w:i/>
                      <w:lang w:val="en-US" w:eastAsia="zh-CN"/>
                    </w:rPr>
                  </w:ins>
                </m:ctrlPr>
              </m:dPr>
              <m:e>
                <m:sSub>
                  <m:sSubPr>
                    <m:ctrlPr>
                      <w:ins w:id="216" w:author="Guobo Chen" w:date="2021-06-13T15:11:00Z">
                        <w:rPr>
                          <w:rFonts w:ascii="Cambria Math" w:hAnsi="Cambria Math" w:cs="Times New Roman"/>
                          <w:i/>
                          <w:lang w:val="en-US" w:eastAsia="zh-CN"/>
                        </w:rPr>
                      </w:ins>
                    </m:ctrlPr>
                  </m:sSubPr>
                  <m:e>
                    <m:r>
                      <m:rPr>
                        <m:scr m:val="script"/>
                      </m:rPr>
                      <w:rPr>
                        <w:rFonts w:ascii="Cambria Math" w:hAnsi="Cambria Math" w:cs="Times New Roman"/>
                        <w:lang w:val="en-US" w:eastAsia="zh-CN"/>
                      </w:rPr>
                      <m:t>P</m:t>
                    </m:r>
                  </m:e>
                  <m:sub>
                    <m:r>
                      <w:rPr>
                        <w:rFonts w:ascii="Cambria Math" w:hAnsi="Cambria Math" w:cs="Times New Roman"/>
                        <w:lang w:val="en-US" w:eastAsia="zh-CN"/>
                      </w:rPr>
                      <m:t>m</m:t>
                    </m:r>
                  </m:sub>
                </m:sSub>
              </m:e>
            </m:d>
          </m:e>
        </m:rad>
      </m:oMath>
      <w:r w:rsidRPr="00F61C22">
        <w:rPr>
          <w:rFonts w:cs="Times New Roman"/>
          <w:lang w:val="en-US" w:eastAsia="zh-CN"/>
        </w:rPr>
        <w:t xml:space="preserve"> because </w:t>
      </w:r>
      <m:oMath>
        <m:sSubSup>
          <m:sSubSupPr>
            <m:ctrlPr>
              <w:ins w:id="217"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sSub>
              <m:sSubPr>
                <m:ctrlPr>
                  <w:ins w:id="218"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s</m:t>
                </m:r>
              </m:e>
              <m:sub>
                <m:r>
                  <w:rPr>
                    <w:rFonts w:ascii="Cambria Math" w:hAnsi="Cambria Math" w:cs="Times New Roman"/>
                    <w:lang w:val="en-US" w:eastAsia="zh-CN"/>
                  </w:rPr>
                  <m:t>.m</m:t>
                </m:r>
              </m:sub>
            </m:sSub>
          </m:sub>
          <m:sup>
            <m:r>
              <w:rPr>
                <w:rFonts w:ascii="Cambria Math" w:hAnsi="Cambria Math" w:cs="Times New Roman"/>
                <w:lang w:val="en-US" w:eastAsia="zh-CN"/>
              </w:rPr>
              <m:t>2</m:t>
            </m:r>
          </m:sup>
        </m:sSubSup>
        <m:r>
          <w:rPr>
            <w:rFonts w:ascii="Cambria Math" w:hAnsi="Cambria Math" w:cs="Times New Roman"/>
            <w:lang w:val="en-US" w:eastAsia="zh-CN"/>
          </w:rPr>
          <m:t>=1</m:t>
        </m:r>
      </m:oMath>
      <w:r w:rsidRPr="00F61C22">
        <w:rPr>
          <w:rFonts w:cs="Times New Roman"/>
          <w:lang w:val="en-US" w:eastAsia="zh-CN"/>
        </w:rPr>
        <w:t xml:space="preserve"> and </w:t>
      </w:r>
      <m:oMath>
        <m:r>
          <w:rPr>
            <w:rFonts w:ascii="Cambria Math" w:hAnsi="Cambria Math" w:cs="Times New Roman"/>
            <w:lang w:val="en-US" w:eastAsia="zh-CN"/>
          </w:rPr>
          <m:t>[1-</m:t>
        </m:r>
        <m:sSup>
          <m:sSupPr>
            <m:ctrlPr>
              <w:ins w:id="219" w:author="Guobo Chen" w:date="2021-06-13T15:11:00Z">
                <w:rPr>
                  <w:rFonts w:ascii="Cambria Math" w:hAnsi="Cambria Math" w:cs="Times New Roman"/>
                  <w:i/>
                  <w:lang w:val="en-US" w:eastAsia="zh-CN"/>
                </w:rPr>
              </w:ins>
            </m:ctrlPr>
          </m:sSupPr>
          <m:e>
            <m:d>
              <m:dPr>
                <m:ctrlPr>
                  <w:ins w:id="220" w:author="Guobo Chen" w:date="2021-06-13T15:11:00Z">
                    <w:rPr>
                      <w:rFonts w:ascii="Cambria Math" w:hAnsi="Cambria Math" w:cs="Times New Roman"/>
                      <w:i/>
                      <w:lang w:val="en-US" w:eastAsia="zh-CN"/>
                    </w:rPr>
                  </w:ins>
                </m:ctrlPr>
              </m:dPr>
              <m:e>
                <m:r>
                  <w:rPr>
                    <w:rFonts w:ascii="Cambria Math" w:hAnsi="Cambria Math" w:cs="Times New Roman"/>
                    <w:lang w:val="en-US" w:eastAsia="zh-CN"/>
                  </w:rPr>
                  <m:t>1-</m:t>
                </m:r>
                <m:sSub>
                  <m:sSubPr>
                    <m:ctrlPr>
                      <w:ins w:id="221" w:author="Guobo Chen" w:date="2021-06-13T15:11:00Z">
                        <w:rPr>
                          <w:rFonts w:ascii="Cambria Math" w:hAnsi="Cambria Math" w:cs="Times New Roman"/>
                          <w:i/>
                          <w:lang w:val="en-US" w:eastAsia="zh-CN"/>
                        </w:rPr>
                      </w:ins>
                    </m:ctrlPr>
                  </m:sSubPr>
                  <m:e>
                    <m:r>
                      <w:rPr>
                        <w:rFonts w:ascii="Cambria Math" w:hAnsi="Cambria Math" w:cs="Times New Roman"/>
                        <w:lang w:val="en-US" w:eastAsia="zh-CN"/>
                      </w:rPr>
                      <m:t>p</m:t>
                    </m:r>
                  </m:e>
                  <m:sub>
                    <m:r>
                      <w:rPr>
                        <w:rFonts w:ascii="Cambria Math" w:hAnsi="Cambria Math" w:cs="Times New Roman"/>
                        <w:lang w:val="en-US" w:eastAsia="zh-CN"/>
                      </w:rPr>
                      <m:t>m</m:t>
                    </m:r>
                  </m:sub>
                </m:sSub>
              </m:e>
            </m:d>
          </m:e>
          <m:sup>
            <m:r>
              <w:rPr>
                <w:rFonts w:ascii="Cambria Math" w:hAnsi="Cambria Math" w:cs="Times New Roman"/>
                <w:lang w:val="en-US" w:eastAsia="zh-CN"/>
              </w:rPr>
              <m:t>2</m:t>
            </m:r>
          </m:sup>
        </m:sSup>
        <m:r>
          <w:rPr>
            <w:rFonts w:ascii="Cambria Math" w:hAnsi="Cambria Math" w:cs="Times New Roman"/>
            <w:lang w:val="en-US" w:eastAsia="zh-CN"/>
          </w:rPr>
          <m:t>]</m:t>
        </m:r>
      </m:oMath>
      <w:r w:rsidRPr="00F61C22">
        <w:rPr>
          <w:rFonts w:cs="Times New Roman"/>
          <w:lang w:val="en-US" w:eastAsia="zh-CN"/>
        </w:rPr>
        <w:t xml:space="preserve"> is denoted as </w:t>
      </w:r>
      <m:oMath>
        <m:sSub>
          <m:sSubPr>
            <m:ctrlPr>
              <w:ins w:id="222" w:author="Guobo Chen" w:date="2021-06-13T15:11:00Z">
                <w:rPr>
                  <w:rFonts w:ascii="Cambria Math" w:hAnsi="Cambria Math" w:cs="Times New Roman"/>
                  <w:i/>
                  <w:lang w:val="en-US" w:eastAsia="zh-CN"/>
                </w:rPr>
              </w:ins>
            </m:ctrlPr>
          </m:sSubPr>
          <m:e>
            <m:r>
              <m:rPr>
                <m:scr m:val="script"/>
              </m:rPr>
              <w:rPr>
                <w:rFonts w:ascii="Cambria Math" w:hAnsi="Cambria Math" w:cs="Times New Roman"/>
                <w:lang w:val="en-US" w:eastAsia="zh-CN"/>
              </w:rPr>
              <m:t>P</m:t>
            </m:r>
          </m:e>
          <m:sub>
            <m:r>
              <w:rPr>
                <w:rFonts w:ascii="Cambria Math" w:hAnsi="Cambria Math" w:cs="Times New Roman"/>
                <w:lang w:val="en-US" w:eastAsia="zh-CN"/>
              </w:rPr>
              <m:t>m</m:t>
            </m:r>
          </m:sub>
        </m:sSub>
      </m:oMath>
      <w:r w:rsidRPr="00F61C22">
        <w:rPr>
          <w:rFonts w:cs="Times New Roman"/>
          <w:lang w:val="en-US" w:eastAsia="zh-CN"/>
        </w:rPr>
        <w:t xml:space="preserve">. The greater the ratio between </w:t>
      </w:r>
      <m:oMath>
        <m:f>
          <m:fPr>
            <m:ctrlPr>
              <w:ins w:id="223"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oMath>
      <w:r w:rsidRPr="00F61C22">
        <w:rPr>
          <w:rFonts w:cs="Times New Roman"/>
          <w:lang w:val="en-US" w:eastAsia="zh-CN"/>
        </w:rPr>
        <w:t xml:space="preserve"> and </w:t>
      </w:r>
      <m:oMath>
        <m:r>
          <w:rPr>
            <w:rFonts w:ascii="Cambria Math" w:hAnsi="Cambria Math" w:cs="Times New Roman"/>
            <w:lang w:val="en-US" w:eastAsia="zh-CN"/>
          </w:rPr>
          <m:t>E</m:t>
        </m:r>
        <m:d>
          <m:dPr>
            <m:ctrlPr>
              <w:ins w:id="224" w:author="Guobo Chen" w:date="2021-06-13T15:11:00Z">
                <w:rPr>
                  <w:rFonts w:ascii="Cambria Math" w:hAnsi="Cambria Math" w:cs="Times New Roman"/>
                  <w:i/>
                  <w:lang w:val="en-US" w:eastAsia="zh-CN"/>
                </w:rPr>
              </w:ins>
            </m:ctrlPr>
          </m:dPr>
          <m:e>
            <m:sSub>
              <m:sSubPr>
                <m:ctrlPr>
                  <w:ins w:id="225" w:author="Guobo Chen" w:date="2021-06-13T15:11:00Z">
                    <w:rPr>
                      <w:rFonts w:ascii="Cambria Math" w:hAnsi="Cambria Math" w:cs="Times New Roman"/>
                      <w:i/>
                      <w:lang w:val="en-US" w:eastAsia="zh-CN"/>
                    </w:rPr>
                  </w:ins>
                </m:ctrlPr>
              </m:sSubPr>
              <m:e>
                <m:r>
                  <m:rPr>
                    <m:scr m:val="script"/>
                  </m:rPr>
                  <w:rPr>
                    <w:rFonts w:ascii="Cambria Math" w:hAnsi="Cambria Math" w:cs="Times New Roman"/>
                    <w:lang w:val="en-US" w:eastAsia="zh-CN"/>
                  </w:rPr>
                  <m:t>P</m:t>
                </m:r>
              </m:e>
              <m:sub>
                <m:r>
                  <w:rPr>
                    <w:rFonts w:ascii="Cambria Math" w:hAnsi="Cambria Math" w:cs="Times New Roman"/>
                    <w:lang w:val="en-US" w:eastAsia="zh-CN"/>
                  </w:rPr>
                  <m:t>m</m:t>
                </m:r>
              </m:sub>
            </m:sSub>
          </m:e>
        </m:d>
      </m:oMath>
      <w:r w:rsidRPr="00F61C22">
        <w:rPr>
          <w:rFonts w:cs="Times New Roman"/>
          <w:lang w:val="en-US" w:eastAsia="zh-CN"/>
        </w:rPr>
        <w:t>, the larger the sampling variance, and consequently the lower probability to construct the real genotype.</w:t>
      </w:r>
    </w:p>
    <w:p w14:paraId="451CA9C3" w14:textId="77777777" w:rsidR="00FF03A3" w:rsidRPr="00F61C22" w:rsidRDefault="00FF03A3" w:rsidP="00FF03A3">
      <w:pPr>
        <w:spacing w:line="360" w:lineRule="auto"/>
        <w:rPr>
          <w:rFonts w:cs="Times New Roman"/>
          <w:lang w:val="en-US" w:eastAsia="zh-CN"/>
        </w:rPr>
      </w:pPr>
    </w:p>
    <w:p w14:paraId="77A96E9C" w14:textId="228B406D" w:rsidR="00FF03A3" w:rsidRPr="00F61C22" w:rsidRDefault="00FF03A3" w:rsidP="00FF03A3">
      <w:pPr>
        <w:spacing w:line="360" w:lineRule="auto"/>
        <w:rPr>
          <w:rFonts w:cs="Times New Roman"/>
          <w:lang w:val="en-US" w:eastAsia="zh-CN"/>
        </w:rPr>
      </w:pPr>
      <w:r w:rsidRPr="00F61C22">
        <w:rPr>
          <w:rFonts w:cs="Times New Roman"/>
          <w:lang w:val="en-US" w:eastAsia="zh-CN"/>
        </w:rPr>
        <w:t xml:space="preserve">Without loss of generality, the accuracy of the estimated </w:t>
      </w:r>
      <m:oMath>
        <m:acc>
          <m:accPr>
            <m:ctrlPr>
              <w:ins w:id="226" w:author="Guobo Chen" w:date="2021-06-13T15:11:00Z">
                <w:rPr>
                  <w:rFonts w:ascii="Cambria Math" w:hAnsi="Cambria Math" w:cs="Times New Roman"/>
                  <w:i/>
                  <w:lang w:val="en-US" w:eastAsia="zh-CN"/>
                </w:rPr>
              </w:ins>
            </m:ctrlPr>
          </m:accPr>
          <m:e>
            <m:r>
              <w:rPr>
                <w:rFonts w:ascii="Cambria Math" w:hAnsi="Cambria Math" w:cs="Times New Roman"/>
                <w:lang w:val="en-US" w:eastAsia="zh-CN"/>
              </w:rPr>
              <m:t>g</m:t>
            </m:r>
          </m:e>
        </m:acc>
      </m:oMath>
      <w:r w:rsidRPr="00F61C22">
        <w:rPr>
          <w:rFonts w:cs="Times New Roman"/>
          <w:lang w:val="en-US" w:eastAsia="zh-CN"/>
        </w:rPr>
        <w:t xml:space="preserve">, a continuous variable, and </w:t>
      </w:r>
      <m:oMath>
        <m:r>
          <w:rPr>
            <w:rFonts w:ascii="Cambria Math" w:hAnsi="Cambria Math" w:cs="Times New Roman"/>
            <w:lang w:val="en-US" w:eastAsia="zh-CN"/>
          </w:rPr>
          <m:t>g</m:t>
        </m:r>
      </m:oMath>
      <w:r w:rsidRPr="00F61C22">
        <w:rPr>
          <w:rFonts w:cs="Times New Roman"/>
          <w:lang w:val="en-US" w:eastAsia="zh-CN"/>
        </w:rPr>
        <w:t>, a discrete variable with values of 2, 1, and 0, can be measure using the squared correlation (</w:t>
      </w:r>
      <m:oMath>
        <m:sSup>
          <m:sSupPr>
            <m:ctrlPr>
              <w:ins w:id="227"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oMath>
      <w:r w:rsidRPr="00F61C22">
        <w:rPr>
          <w:rFonts w:cs="Times New Roman"/>
          <w:lang w:val="en-US" w:eastAsia="zh-CN"/>
        </w:rPr>
        <w:t>)</w:t>
      </w:r>
      <w:r w:rsidRPr="00F61C22">
        <w:rPr>
          <w:rFonts w:cs="Times New Roman"/>
          <w:lang w:val="en-US" w:eastAsia="zh-CN"/>
        </w:rPr>
        <w:fldChar w:fldCharType="begin" w:fldLock="1"/>
      </w:r>
      <w:r w:rsidR="004F1026">
        <w:rPr>
          <w:rFonts w:cs="Times New Roman"/>
          <w:lang w:val="en-US" w:eastAsia="zh-CN"/>
        </w:rPr>
        <w:instrText>ADDIN CSL_CITATION {"citationItems":[{"id":"ITEM-1","itemData":{"DOI":"10.1371/journal.pgen.1003348","ISSN":"1553-7404","PMID":"23555274","abstract":"Polygenic scores have recently been used to summarise genetic effects among an ensemble of markers that do not individually achieve significance in a large-scale association study. Markers are selected using an initial training sample and used to construct a score in an independent replication sample by forming the weighted sum of associated alleles within each subject. Association between a trait and this composite score implies that a genetic signal is present among the selected markers, and the score can then be used for prediction of individual trait values. This approach has been used to obtain evidence of a genetic effect when no single markers are significant, to establish a common genetic basis for related disorders, and to construct risk prediction models. In some cases, however, the desired association or prediction has not been achieved. Here, the power and predictive accuracy of a polygenic score are derived from a quantitative genetics model as a function of the sizes of the two samples, explained genetic variance, selection thresholds for including a marker in the score, and methods for weighting effect sizes in the score. Expressions are derived for quantitative and discrete traits, the latter allowing for case/control sampling. A novel approach to estimating the variance explained by a marker panel is also proposed. It is shown that published studies with significant association of polygenic scores have been well powered, whereas those with negative results can be explained by low sample size. It is also shown that useful levels of prediction may only be approached when predictors are estimated from very large samples, up to an order of magnitude greater than currently available. Therefore, polygenic scores currently have more utility for association testing than predicting complex traits, but prediction will become more feasible as sample sizes continue to grow.","author":[{"dropping-particle":"","family":"Dudbridge","given":"Frank","non-dropping-particle":"","parse-names":false,"suffix":""}],"container-title":"PLoS Genetics","id":"ITEM-1","issue":"3","issued":{"date-parts":[["2013","3"]]},"page":"e1003348","title":"Power and predictive accuracy of polygenic risk scores.","type":"article-journal","volume":"9"},"uris":["http://www.mendeley.com/documents/?uuid=629df27c-a3a5-4814-a2fc-3e46d9eb5bad"]}],"mendeley":{"formattedCitation":"&lt;sup&gt;10&lt;/sup&gt;","plainTextFormattedCitation":"10","previouslyFormattedCitation":"&lt;sup&gt;9&lt;/sup&gt;"},"properties":{"noteIndex":0},"schema":"https://github.com/citation-style-language/schema/raw/master/csl-citation.json"}</w:instrText>
      </w:r>
      <w:r w:rsidRPr="00F61C22">
        <w:rPr>
          <w:rFonts w:cs="Times New Roman"/>
          <w:lang w:val="en-US" w:eastAsia="zh-CN"/>
        </w:rPr>
        <w:fldChar w:fldCharType="separate"/>
      </w:r>
      <w:r w:rsidR="004F1026" w:rsidRPr="004F1026">
        <w:rPr>
          <w:rFonts w:cs="Times New Roman"/>
          <w:noProof/>
          <w:vertAlign w:val="superscript"/>
          <w:lang w:val="en-US" w:eastAsia="zh-CN"/>
        </w:rPr>
        <w:t>10</w:t>
      </w:r>
      <w:r w:rsidRPr="00F61C22">
        <w:rPr>
          <w:rFonts w:cs="Times New Roman"/>
          <w:lang w:val="en-US" w:eastAsia="zh-CN"/>
        </w:rPr>
        <w:fldChar w:fldCharType="end"/>
      </w:r>
      <w:r w:rsidRPr="00F61C22">
        <w:rPr>
          <w:rFonts w:cs="Times New Roman"/>
          <w:lang w:val="en-US" w:eastAsia="zh-CN"/>
        </w:rPr>
        <w:t>,</w:t>
      </w:r>
    </w:p>
    <w:p w14:paraId="3A054F88" w14:textId="77777777" w:rsidR="00FF03A3" w:rsidRPr="00F61C22" w:rsidRDefault="005E077C" w:rsidP="00FF03A3">
      <w:pPr>
        <w:spacing w:line="360" w:lineRule="auto"/>
        <w:rPr>
          <w:rFonts w:cs="Times New Roman"/>
          <w:lang w:val="en-US" w:eastAsia="zh-CN"/>
        </w:rPr>
      </w:pPr>
      <m:oMath>
        <m:sSup>
          <m:sSupPr>
            <m:ctrlPr>
              <w:ins w:id="228"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r>
          <w:rPr>
            <w:rFonts w:ascii="Cambria Math" w:hAnsi="Cambria Math" w:cs="Times New Roman"/>
            <w:lang w:val="en-US" w:eastAsia="zh-CN"/>
          </w:rPr>
          <m:t>=</m:t>
        </m:r>
        <m:f>
          <m:fPr>
            <m:ctrlPr>
              <w:ins w:id="229"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E[</m:t>
            </m:r>
            <m:sSubSup>
              <m:sSubSupPr>
                <m:ctrlPr>
                  <w:ins w:id="230"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r>
                  <w:rPr>
                    <w:rFonts w:ascii="Cambria Math" w:hAnsi="Cambria Math" w:cs="Times New Roman"/>
                    <w:lang w:val="en-US" w:eastAsia="zh-CN"/>
                  </w:rPr>
                  <m:t>g</m:t>
                </m:r>
              </m:sub>
              <m:sup>
                <m:r>
                  <w:rPr>
                    <w:rFonts w:ascii="Cambria Math" w:hAnsi="Cambria Math" w:cs="Times New Roman"/>
                    <w:lang w:val="en-US" w:eastAsia="zh-CN"/>
                  </w:rPr>
                  <m:t>2</m:t>
                </m:r>
              </m:sup>
            </m:sSubSup>
            <m:r>
              <w:rPr>
                <w:rFonts w:ascii="Cambria Math" w:hAnsi="Cambria Math" w:cs="Times New Roman"/>
                <w:lang w:val="en-US" w:eastAsia="zh-CN"/>
              </w:rPr>
              <m:t>]</m:t>
            </m:r>
          </m:num>
          <m:den>
            <m:r>
              <w:rPr>
                <w:rFonts w:ascii="Cambria Math" w:hAnsi="Cambria Math" w:cs="Times New Roman"/>
                <w:lang w:val="en-US" w:eastAsia="zh-CN"/>
              </w:rPr>
              <m:t>E[</m:t>
            </m:r>
            <m:sSubSup>
              <m:sSubSupPr>
                <m:ctrlPr>
                  <w:ins w:id="231" w:author="Guobo Chen" w:date="2021-06-13T15:11:00Z">
                    <w:rPr>
                      <w:rFonts w:ascii="Cambria Math" w:hAnsi="Cambria Math" w:cs="Times New Roman"/>
                      <w:i/>
                      <w:lang w:val="en-US" w:eastAsia="zh-CN"/>
                    </w:rPr>
                  </w:ins>
                </m:ctrlPr>
              </m:sSubSupPr>
              <m:e>
                <m:r>
                  <w:rPr>
                    <w:rFonts w:ascii="Cambria Math" w:hAnsi="Cambria Math" w:cs="Times New Roman"/>
                    <w:lang w:val="en-US" w:eastAsia="zh-CN"/>
                  </w:rPr>
                  <m:t>σ</m:t>
                </m:r>
              </m:e>
              <m:sub>
                <m:r>
                  <w:rPr>
                    <w:rFonts w:ascii="Cambria Math" w:hAnsi="Cambria Math" w:cs="Times New Roman"/>
                    <w:lang w:val="en-US" w:eastAsia="zh-CN"/>
                  </w:rPr>
                  <m:t>g</m:t>
                </m:r>
              </m:sub>
              <m:sup>
                <m:r>
                  <w:rPr>
                    <w:rFonts w:ascii="Cambria Math" w:hAnsi="Cambria Math" w:cs="Times New Roman"/>
                    <w:lang w:val="en-US" w:eastAsia="zh-CN"/>
                  </w:rPr>
                  <m:t>2</m:t>
                </m:r>
              </m:sup>
            </m:sSubSup>
            <m:r>
              <w:rPr>
                <w:rFonts w:ascii="Cambria Math" w:hAnsi="Cambria Math" w:cs="Times New Roman"/>
                <w:lang w:val="en-US" w:eastAsia="zh-CN"/>
              </w:rPr>
              <m:t>]+</m:t>
            </m:r>
            <m:f>
              <m:fPr>
                <m:ctrlPr>
                  <w:ins w:id="232"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E[</m:t>
            </m:r>
            <m:sSup>
              <m:sSupPr>
                <m:ctrlPr>
                  <w:ins w:id="233"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g</m:t>
                </m:r>
              </m:e>
              <m:sup>
                <m:r>
                  <w:rPr>
                    <w:rFonts w:ascii="Cambria Math" w:hAnsi="Cambria Math" w:cs="Times New Roman"/>
                    <w:lang w:val="en-US" w:eastAsia="zh-CN"/>
                  </w:rPr>
                  <m:t>2</m:t>
                </m:r>
              </m:sup>
            </m:sSup>
            <m:r>
              <w:rPr>
                <w:rFonts w:ascii="Cambria Math" w:hAnsi="Cambria Math" w:cs="Times New Roman"/>
                <w:lang w:val="en-US" w:eastAsia="zh-CN"/>
              </w:rPr>
              <m:t>]</m:t>
            </m:r>
          </m:den>
        </m:f>
      </m:oMath>
      <w:r w:rsidR="00FF03A3" w:rsidRPr="00F61C22">
        <w:rPr>
          <w:rFonts w:cs="Times New Roman"/>
          <w:lang w:val="en-US" w:eastAsia="zh-CN"/>
        </w:rPr>
        <w:tab/>
      </w:r>
      <w:r w:rsidR="00FF03A3" w:rsidRPr="00F61C22">
        <w:rPr>
          <w:rFonts w:cs="Times New Roman"/>
          <w:b/>
          <w:lang w:val="en-US" w:eastAsia="zh-CN"/>
        </w:rPr>
        <w:t>(Equation 1</w:t>
      </w:r>
      <w:r w:rsidR="00FF03A3">
        <w:rPr>
          <w:rFonts w:cs="Times New Roman"/>
          <w:b/>
          <w:lang w:val="en-US" w:eastAsia="zh-CN"/>
        </w:rPr>
        <w:t>5</w:t>
      </w:r>
      <w:r w:rsidR="00FF03A3" w:rsidRPr="00F61C22">
        <w:rPr>
          <w:rFonts w:cs="Times New Roman"/>
          <w:b/>
          <w:lang w:val="en-US" w:eastAsia="zh-CN"/>
        </w:rPr>
        <w:t>)</w:t>
      </w:r>
    </w:p>
    <w:p w14:paraId="78C8EDCB" w14:textId="77777777" w:rsidR="00FF03A3" w:rsidRPr="00F61C22" w:rsidRDefault="00FF03A3" w:rsidP="00FF03A3">
      <w:pPr>
        <w:spacing w:line="360" w:lineRule="auto"/>
        <w:rPr>
          <w:rFonts w:cs="Times New Roman"/>
        </w:rPr>
      </w:pPr>
      <w:r w:rsidRPr="00F61C22">
        <w:rPr>
          <w:rFonts w:cs="Times New Roman"/>
          <w:lang w:val="en-US" w:eastAsia="zh-CN"/>
        </w:rPr>
        <w:t xml:space="preserve">in which </w:t>
      </w:r>
      <m:oMath>
        <m:r>
          <w:rPr>
            <w:rFonts w:ascii="Cambria Math" w:hAnsi="Cambria Math" w:cs="Times New Roman"/>
          </w:rPr>
          <m:t>E(</m:t>
        </m:r>
        <m:sSup>
          <m:sSupPr>
            <m:ctrlPr>
              <w:ins w:id="234" w:author="Guobo Chen" w:date="2021-06-13T15:11:00Z">
                <w:rPr>
                  <w:rFonts w:ascii="Cambria Math" w:hAnsi="Cambria Math" w:cs="Times New Roman"/>
                  <w:i/>
                </w:rPr>
              </w:ins>
            </m:ctrlPr>
          </m:sSupPr>
          <m:e>
            <m:r>
              <w:rPr>
                <w:rFonts w:ascii="Cambria Math" w:hAnsi="Cambria Math" w:cs="Times New Roman"/>
              </w:rPr>
              <m:t>g</m:t>
            </m:r>
          </m:e>
          <m:sup>
            <m:r>
              <w:rPr>
                <w:rFonts w:ascii="Cambria Math" w:hAnsi="Cambria Math" w:cs="Times New Roman"/>
              </w:rPr>
              <m:t>2</m:t>
            </m:r>
          </m:sup>
        </m:sSup>
        <m:r>
          <w:rPr>
            <w:rFonts w:ascii="Cambria Math" w:hAnsi="Cambria Math" w:cs="Times New Roman"/>
          </w:rPr>
          <m:t>)</m:t>
        </m:r>
      </m:oMath>
      <w:r w:rsidRPr="00F61C22">
        <w:rPr>
          <w:rFonts w:cs="Times New Roman"/>
        </w:rPr>
        <w:t xml:space="preserve"> and </w:t>
      </w:r>
      <m:oMath>
        <m:r>
          <w:rPr>
            <w:rFonts w:ascii="Cambria Math" w:hAnsi="Cambria Math" w:cs="Times New Roman"/>
          </w:rPr>
          <m:t>E(</m:t>
        </m:r>
        <m:sSubSup>
          <m:sSubSupPr>
            <m:ctrlPr>
              <w:ins w:id="235" w:author="Guobo Chen" w:date="2021-06-13T15:11:00Z">
                <w:rPr>
                  <w:rFonts w:ascii="Cambria Math" w:hAnsi="Cambria Math" w:cs="Times New Roman"/>
                  <w:i/>
                </w:rPr>
              </w:ins>
            </m:ctrlPr>
          </m:sSubSupPr>
          <m:e>
            <m:r>
              <w:rPr>
                <w:rFonts w:ascii="Cambria Math" w:hAnsi="Cambria Math" w:cs="Times New Roman"/>
              </w:rPr>
              <m:t>σ</m:t>
            </m:r>
          </m:e>
          <m:sub>
            <m:r>
              <w:rPr>
                <w:rFonts w:ascii="Cambria Math" w:hAnsi="Cambria Math" w:cs="Times New Roman"/>
              </w:rPr>
              <m:t>g</m:t>
            </m:r>
          </m:sub>
          <m:sup>
            <m:r>
              <w:rPr>
                <w:rFonts w:ascii="Cambria Math" w:hAnsi="Cambria Math" w:cs="Times New Roman"/>
              </w:rPr>
              <m:t>2</m:t>
            </m:r>
          </m:sup>
        </m:sSubSup>
        <m:r>
          <w:rPr>
            <w:rFonts w:ascii="Cambria Math" w:hAnsi="Cambria Math" w:cs="Times New Roman"/>
          </w:rPr>
          <m:t>)</m:t>
        </m:r>
      </m:oMath>
      <w:r w:rsidRPr="00F61C22">
        <w:rPr>
          <w:rFonts w:cs="Times New Roman"/>
        </w:rPr>
        <w:t xml:space="preserve"> are:</w:t>
      </w:r>
    </w:p>
    <w:p w14:paraId="4F577955" w14:textId="77777777" w:rsidR="00FF03A3" w:rsidRPr="00F61C22" w:rsidRDefault="00FF03A3" w:rsidP="00FF03A3">
      <w:pPr>
        <w:spacing w:line="360" w:lineRule="auto"/>
        <w:rPr>
          <w:rFonts w:cs="Times New Roman"/>
        </w:rPr>
      </w:pPr>
      <m:oMathPara>
        <m:oMath>
          <m:r>
            <w:rPr>
              <w:rFonts w:ascii="Cambria Math" w:hAnsi="Cambria Math" w:cs="Times New Roman"/>
            </w:rPr>
            <m:t>E</m:t>
          </m:r>
          <m:d>
            <m:dPr>
              <m:ctrlPr>
                <w:ins w:id="236" w:author="Guobo Chen" w:date="2021-06-13T15:11:00Z">
                  <w:rPr>
                    <w:rFonts w:ascii="Cambria Math" w:hAnsi="Cambria Math" w:cs="Times New Roman"/>
                    <w:i/>
                  </w:rPr>
                </w:ins>
              </m:ctrlPr>
            </m:dPr>
            <m:e>
              <m:sSup>
                <m:sSupPr>
                  <m:ctrlPr>
                    <w:ins w:id="237" w:author="Guobo Chen" w:date="2021-06-13T15:11:00Z">
                      <w:rPr>
                        <w:rFonts w:ascii="Cambria Math" w:hAnsi="Cambria Math" w:cs="Times New Roman"/>
                        <w:i/>
                      </w:rPr>
                    </w:ins>
                  </m:ctrlPr>
                </m:sSupPr>
                <m:e>
                  <m:r>
                    <w:rPr>
                      <w:rFonts w:ascii="Cambria Math" w:hAnsi="Cambria Math" w:cs="Times New Roman"/>
                    </w:rPr>
                    <m:t>g</m:t>
                  </m:r>
                </m:e>
                <m:sup>
                  <m:r>
                    <w:rPr>
                      <w:rFonts w:ascii="Cambria Math" w:hAnsi="Cambria Math" w:cs="Times New Roman"/>
                    </w:rPr>
                    <m:t>2</m:t>
                  </m:r>
                </m:sup>
              </m:sSup>
            </m:e>
          </m:d>
          <m:r>
            <w:rPr>
              <w:rFonts w:ascii="Cambria Math" w:hAnsi="Cambria Math" w:cs="Times New Roman"/>
            </w:rPr>
            <m:t>=</m:t>
          </m:r>
          <m:sSub>
            <m:sSubPr>
              <m:ctrlPr>
                <w:ins w:id="238" w:author="Guobo Chen" w:date="2021-06-13T15:11:00Z">
                  <w:rPr>
                    <w:rFonts w:ascii="Cambria Math" w:hAnsi="Cambria Math" w:cs="Times New Roman"/>
                    <w:i/>
                  </w:rPr>
                </w:ins>
              </m:ctrlPr>
            </m:sSubPr>
            <m:e>
              <m:acc>
                <m:accPr>
                  <m:chr m:val="̃"/>
                  <m:ctrlPr>
                    <w:ins w:id="239"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sSubSup>
            <m:sSubSupPr>
              <m:ctrlPr>
                <w:ins w:id="240" w:author="Guobo Chen" w:date="2021-06-13T15:11:00Z">
                  <w:rPr>
                    <w:rFonts w:ascii="Cambria Math" w:hAnsi="Cambria Math" w:cs="Times New Roman"/>
                    <w:i/>
                  </w:rPr>
                </w:ins>
              </m:ctrlPr>
            </m:sSubSupPr>
            <m:e>
              <m:r>
                <w:rPr>
                  <w:rFonts w:ascii="Cambria Math" w:hAnsi="Cambria Math" w:cs="Times New Roman"/>
                </w:rPr>
                <m:t>x</m:t>
              </m:r>
            </m:e>
            <m:sub>
              <m:r>
                <w:rPr>
                  <w:rFonts w:ascii="Cambria Math" w:hAnsi="Cambria Math" w:cs="Times New Roman"/>
                </w:rPr>
                <m:t>AA</m:t>
              </m:r>
            </m:sub>
            <m:sup>
              <m:r>
                <w:rPr>
                  <w:rFonts w:ascii="Cambria Math" w:hAnsi="Cambria Math" w:cs="Times New Roman"/>
                </w:rPr>
                <m:t>2</m:t>
              </m:r>
            </m:sup>
          </m:sSubSup>
          <m:r>
            <w:rPr>
              <w:rFonts w:ascii="Cambria Math" w:hAnsi="Cambria Math" w:cs="Times New Roman"/>
            </w:rPr>
            <m:t>+</m:t>
          </m:r>
          <m:sSub>
            <m:sSubPr>
              <m:ctrlPr>
                <w:ins w:id="241" w:author="Guobo Chen" w:date="2021-06-13T15:11:00Z">
                  <w:rPr>
                    <w:rFonts w:ascii="Cambria Math" w:hAnsi="Cambria Math" w:cs="Times New Roman"/>
                    <w:i/>
                  </w:rPr>
                </w:ins>
              </m:ctrlPr>
            </m:sSubPr>
            <m:e>
              <m:acc>
                <m:accPr>
                  <m:chr m:val="̃"/>
                  <m:ctrlPr>
                    <w:ins w:id="242"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sSubSup>
            <m:sSubSupPr>
              <m:ctrlPr>
                <w:ins w:id="243" w:author="Guobo Chen" w:date="2021-06-13T15:11:00Z">
                  <w:rPr>
                    <w:rFonts w:ascii="Cambria Math" w:hAnsi="Cambria Math" w:cs="Times New Roman"/>
                    <w:i/>
                  </w:rPr>
                </w:ins>
              </m:ctrlPr>
            </m:sSubSupPr>
            <m:e>
              <m:r>
                <w:rPr>
                  <w:rFonts w:ascii="Cambria Math" w:hAnsi="Cambria Math" w:cs="Times New Roman"/>
                </w:rPr>
                <m:t>x</m:t>
              </m:r>
            </m:e>
            <m:sub>
              <m:r>
                <w:rPr>
                  <w:rFonts w:ascii="Cambria Math" w:hAnsi="Cambria Math" w:cs="Times New Roman"/>
                </w:rPr>
                <m:t>Aa</m:t>
              </m:r>
            </m:sub>
            <m:sup>
              <m:r>
                <w:rPr>
                  <w:rFonts w:ascii="Cambria Math" w:hAnsi="Cambria Math" w:cs="Times New Roman"/>
                </w:rPr>
                <m:t>2</m:t>
              </m:r>
            </m:sup>
          </m:sSubSup>
          <m:r>
            <w:rPr>
              <w:rFonts w:ascii="Cambria Math" w:hAnsi="Cambria Math" w:cs="Times New Roman"/>
            </w:rPr>
            <m:t>+</m:t>
          </m:r>
          <m:sSub>
            <m:sSubPr>
              <m:ctrlPr>
                <w:ins w:id="244" w:author="Guobo Chen" w:date="2021-06-13T15:11:00Z">
                  <w:rPr>
                    <w:rFonts w:ascii="Cambria Math" w:hAnsi="Cambria Math" w:cs="Times New Roman"/>
                    <w:i/>
                  </w:rPr>
                </w:ins>
              </m:ctrlPr>
            </m:sSubPr>
            <m:e>
              <m:acc>
                <m:accPr>
                  <m:chr m:val="̃"/>
                  <m:ctrlPr>
                    <w:ins w:id="245"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sSubSup>
            <m:sSubSupPr>
              <m:ctrlPr>
                <w:ins w:id="246" w:author="Guobo Chen" w:date="2021-06-13T15:11:00Z">
                  <w:rPr>
                    <w:rFonts w:ascii="Cambria Math" w:hAnsi="Cambria Math" w:cs="Times New Roman"/>
                    <w:i/>
                  </w:rPr>
                </w:ins>
              </m:ctrlPr>
            </m:sSubSupPr>
            <m:e>
              <m:r>
                <w:rPr>
                  <w:rFonts w:ascii="Cambria Math" w:hAnsi="Cambria Math" w:cs="Times New Roman"/>
                </w:rPr>
                <m:t>x</m:t>
              </m:r>
            </m:e>
            <m:sub>
              <m:r>
                <w:rPr>
                  <w:rFonts w:ascii="Cambria Math" w:hAnsi="Cambria Math" w:cs="Times New Roman"/>
                </w:rPr>
                <m:t>aa</m:t>
              </m:r>
            </m:sub>
            <m:sup>
              <m:r>
                <w:rPr>
                  <w:rFonts w:ascii="Cambria Math" w:hAnsi="Cambria Math" w:cs="Times New Roman"/>
                </w:rPr>
                <m:t>2</m:t>
              </m:r>
            </m:sup>
          </m:sSubSup>
        </m:oMath>
      </m:oMathPara>
    </w:p>
    <w:p w14:paraId="69D6A3FE" w14:textId="77777777" w:rsidR="00FF03A3" w:rsidRPr="00F61C22" w:rsidRDefault="00FF03A3" w:rsidP="00FF03A3">
      <w:pPr>
        <w:spacing w:line="360" w:lineRule="auto"/>
        <w:rPr>
          <w:rFonts w:cs="Times New Roman"/>
        </w:rPr>
      </w:pPr>
      <m:oMathPara>
        <m:oMath>
          <m:r>
            <w:rPr>
              <w:rFonts w:ascii="Cambria Math" w:hAnsi="Cambria Math" w:cs="Times New Roman"/>
            </w:rPr>
            <m:t>E</m:t>
          </m:r>
          <m:d>
            <m:dPr>
              <m:ctrlPr>
                <w:ins w:id="247" w:author="Guobo Chen" w:date="2021-06-13T15:11:00Z">
                  <w:rPr>
                    <w:rFonts w:ascii="Cambria Math" w:hAnsi="Cambria Math" w:cs="Times New Roman"/>
                    <w:i/>
                  </w:rPr>
                </w:ins>
              </m:ctrlPr>
            </m:dPr>
            <m:e>
              <m:sSubSup>
                <m:sSubSupPr>
                  <m:ctrlPr>
                    <w:ins w:id="248" w:author="Guobo Chen" w:date="2021-06-13T15:11:00Z">
                      <w:rPr>
                        <w:rFonts w:ascii="Cambria Math" w:hAnsi="Cambria Math" w:cs="Times New Roman"/>
                        <w:i/>
                      </w:rPr>
                    </w:ins>
                  </m:ctrlPr>
                </m:sSubSupPr>
                <m:e>
                  <m:r>
                    <w:rPr>
                      <w:rFonts w:ascii="Cambria Math" w:hAnsi="Cambria Math" w:cs="Times New Roman"/>
                    </w:rPr>
                    <m:t>σ</m:t>
                  </m:r>
                </m:e>
                <m:sub>
                  <m:r>
                    <w:rPr>
                      <w:rFonts w:ascii="Cambria Math" w:hAnsi="Cambria Math" w:cs="Times New Roman"/>
                    </w:rPr>
                    <m:t>g</m:t>
                  </m:r>
                </m:sub>
                <m:sup>
                  <m:r>
                    <w:rPr>
                      <w:rFonts w:ascii="Cambria Math" w:hAnsi="Cambria Math" w:cs="Times New Roman"/>
                    </w:rPr>
                    <m:t>2</m:t>
                  </m:r>
                </m:sup>
              </m:sSubSup>
            </m:e>
          </m:d>
          <m:r>
            <w:rPr>
              <w:rFonts w:ascii="Cambria Math" w:hAnsi="Cambria Math" w:cs="Times New Roman"/>
            </w:rPr>
            <m:t>=</m:t>
          </m:r>
          <m:sSub>
            <m:sSubPr>
              <m:ctrlPr>
                <w:ins w:id="249" w:author="Guobo Chen" w:date="2021-06-13T15:11:00Z">
                  <w:rPr>
                    <w:rFonts w:ascii="Cambria Math" w:hAnsi="Cambria Math" w:cs="Times New Roman"/>
                    <w:i/>
                  </w:rPr>
                </w:ins>
              </m:ctrlPr>
            </m:sSubPr>
            <m:e>
              <m:acc>
                <m:accPr>
                  <m:chr m:val="̃"/>
                  <m:ctrlPr>
                    <w:ins w:id="250"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d>
            <m:dPr>
              <m:ctrlPr>
                <w:ins w:id="251" w:author="Guobo Chen" w:date="2021-06-13T15:11:00Z">
                  <w:rPr>
                    <w:rFonts w:ascii="Cambria Math" w:hAnsi="Cambria Math" w:cs="Times New Roman"/>
                    <w:i/>
                  </w:rPr>
                </w:ins>
              </m:ctrlPr>
            </m:dPr>
            <m:e>
              <m:r>
                <w:rPr>
                  <w:rFonts w:ascii="Cambria Math" w:hAnsi="Cambria Math" w:cs="Times New Roman"/>
                </w:rPr>
                <m:t>x</m:t>
              </m:r>
            </m:e>
          </m:d>
          <m:sSup>
            <m:sSupPr>
              <m:ctrlPr>
                <w:ins w:id="252" w:author="Guobo Chen" w:date="2021-06-13T15:11:00Z">
                  <w:rPr>
                    <w:rFonts w:ascii="Cambria Math" w:hAnsi="Cambria Math" w:cs="Times New Roman"/>
                    <w:i/>
                  </w:rPr>
                </w:ins>
              </m:ctrlPr>
            </m:sSupPr>
            <m:e>
              <m:d>
                <m:dPr>
                  <m:ctrlPr>
                    <w:ins w:id="253" w:author="Guobo Chen" w:date="2021-06-13T15:11:00Z">
                      <w:rPr>
                        <w:rFonts w:ascii="Cambria Math" w:hAnsi="Cambria Math" w:cs="Times New Roman"/>
                        <w:i/>
                      </w:rPr>
                    </w:ins>
                  </m:ctrlPr>
                </m:dPr>
                <m:e>
                  <m:sSub>
                    <m:sSubPr>
                      <m:ctrlPr>
                        <w:ins w:id="254" w:author="Guobo Chen" w:date="2021-06-13T15:11: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AA</m:t>
                      </m:r>
                    </m:sub>
                  </m:sSub>
                  <m:r>
                    <w:rPr>
                      <w:rFonts w:ascii="Cambria Math" w:hAnsi="Cambria Math" w:cs="Times New Roman"/>
                    </w:rPr>
                    <m:t>-2p</m:t>
                  </m:r>
                </m:e>
              </m:d>
            </m:e>
            <m:sup>
              <m:r>
                <w:rPr>
                  <w:rFonts w:ascii="Cambria Math" w:hAnsi="Cambria Math" w:cs="Times New Roman"/>
                </w:rPr>
                <m:t>2</m:t>
              </m:r>
            </m:sup>
          </m:sSup>
          <m:r>
            <w:rPr>
              <w:rFonts w:ascii="Cambria Math" w:hAnsi="Cambria Math" w:cs="Times New Roman"/>
            </w:rPr>
            <m:t>+</m:t>
          </m:r>
          <m:sSub>
            <m:sSubPr>
              <m:ctrlPr>
                <w:ins w:id="255" w:author="Guobo Chen" w:date="2021-06-13T15:11:00Z">
                  <w:rPr>
                    <w:rFonts w:ascii="Cambria Math" w:hAnsi="Cambria Math" w:cs="Times New Roman"/>
                    <w:i/>
                  </w:rPr>
                </w:ins>
              </m:ctrlPr>
            </m:sSubPr>
            <m:e>
              <m:acc>
                <m:accPr>
                  <m:chr m:val="̃"/>
                  <m:ctrlPr>
                    <w:ins w:id="256"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sSup>
            <m:sSupPr>
              <m:ctrlPr>
                <w:ins w:id="257" w:author="Guobo Chen" w:date="2021-06-13T15:11:00Z">
                  <w:rPr>
                    <w:rFonts w:ascii="Cambria Math" w:hAnsi="Cambria Math" w:cs="Times New Roman"/>
                    <w:i/>
                  </w:rPr>
                </w:ins>
              </m:ctrlPr>
            </m:sSupPr>
            <m:e>
              <m:d>
                <m:dPr>
                  <m:ctrlPr>
                    <w:ins w:id="258" w:author="Guobo Chen" w:date="2021-06-13T15:11:00Z">
                      <w:rPr>
                        <w:rFonts w:ascii="Cambria Math" w:hAnsi="Cambria Math" w:cs="Times New Roman"/>
                        <w:i/>
                      </w:rPr>
                    </w:ins>
                  </m:ctrlPr>
                </m:dPr>
                <m:e>
                  <m:sSub>
                    <m:sSubPr>
                      <m:ctrlPr>
                        <w:ins w:id="259" w:author="Guobo Chen" w:date="2021-06-13T15:11: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Aa</m:t>
                      </m:r>
                    </m:sub>
                  </m:sSub>
                  <m:r>
                    <w:rPr>
                      <w:rFonts w:ascii="Cambria Math" w:hAnsi="Cambria Math" w:cs="Times New Roman"/>
                    </w:rPr>
                    <m:t>-2p</m:t>
                  </m:r>
                </m:e>
              </m:d>
            </m:e>
            <m:sup>
              <m:r>
                <w:rPr>
                  <w:rFonts w:ascii="Cambria Math" w:hAnsi="Cambria Math" w:cs="Times New Roman"/>
                </w:rPr>
                <m:t>2</m:t>
              </m:r>
            </m:sup>
          </m:sSup>
          <m:r>
            <w:rPr>
              <w:rFonts w:ascii="Cambria Math" w:hAnsi="Cambria Math" w:cs="Times New Roman"/>
            </w:rPr>
            <m:t>+</m:t>
          </m:r>
          <m:sSub>
            <m:sSubPr>
              <m:ctrlPr>
                <w:ins w:id="260" w:author="Guobo Chen" w:date="2021-06-13T15:11:00Z">
                  <w:rPr>
                    <w:rFonts w:ascii="Cambria Math" w:hAnsi="Cambria Math" w:cs="Times New Roman"/>
                    <w:i/>
                  </w:rPr>
                </w:ins>
              </m:ctrlPr>
            </m:sSubPr>
            <m:e>
              <m:acc>
                <m:accPr>
                  <m:chr m:val="̃"/>
                  <m:ctrlPr>
                    <w:ins w:id="261"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sSup>
            <m:sSupPr>
              <m:ctrlPr>
                <w:ins w:id="262" w:author="Guobo Chen" w:date="2021-06-13T15:11:00Z">
                  <w:rPr>
                    <w:rFonts w:ascii="Cambria Math" w:hAnsi="Cambria Math" w:cs="Times New Roman"/>
                    <w:i/>
                  </w:rPr>
                </w:ins>
              </m:ctrlPr>
            </m:sSupPr>
            <m:e>
              <m:d>
                <m:dPr>
                  <m:ctrlPr>
                    <w:ins w:id="263" w:author="Guobo Chen" w:date="2021-06-13T15:11:00Z">
                      <w:rPr>
                        <w:rFonts w:ascii="Cambria Math" w:hAnsi="Cambria Math" w:cs="Times New Roman"/>
                        <w:i/>
                      </w:rPr>
                    </w:ins>
                  </m:ctrlPr>
                </m:dPr>
                <m:e>
                  <m:sSub>
                    <m:sSubPr>
                      <m:ctrlPr>
                        <w:ins w:id="264" w:author="Guobo Chen" w:date="2021-06-13T15:11: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aa</m:t>
                      </m:r>
                    </m:sub>
                  </m:sSub>
                  <m:r>
                    <w:rPr>
                      <w:rFonts w:ascii="Cambria Math" w:hAnsi="Cambria Math" w:cs="Times New Roman"/>
                    </w:rPr>
                    <m:t>-2p</m:t>
                  </m:r>
                </m:e>
              </m:d>
            </m:e>
            <m:sup>
              <m:r>
                <w:rPr>
                  <w:rFonts w:ascii="Cambria Math" w:hAnsi="Cambria Math" w:cs="Times New Roman"/>
                </w:rPr>
                <m:t>2</m:t>
              </m:r>
            </m:sup>
          </m:sSup>
        </m:oMath>
      </m:oMathPara>
    </w:p>
    <w:p w14:paraId="6A5E399D" w14:textId="77777777" w:rsidR="00FF03A3" w:rsidRPr="00F61C22" w:rsidRDefault="005E077C" w:rsidP="00FF03A3">
      <w:pPr>
        <w:spacing w:line="360" w:lineRule="auto"/>
        <w:rPr>
          <w:rFonts w:cs="Times New Roman"/>
        </w:rPr>
      </w:pPr>
      <m:oMath>
        <m:sSub>
          <m:sSubPr>
            <m:ctrlPr>
              <w:ins w:id="265" w:author="Guobo Chen" w:date="2021-06-13T15:11: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AA</m:t>
            </m:r>
          </m:sub>
        </m:sSub>
        <m:r>
          <w:rPr>
            <w:rFonts w:ascii="Cambria Math" w:hAnsi="Cambria Math" w:cs="Times New Roman"/>
          </w:rPr>
          <m:t>=2</m:t>
        </m:r>
      </m:oMath>
      <w:r w:rsidR="00FF03A3" w:rsidRPr="00F61C22">
        <w:rPr>
          <w:rFonts w:cs="Times New Roman"/>
        </w:rPr>
        <w:t xml:space="preserve">, </w:t>
      </w:r>
      <m:oMath>
        <m:sSub>
          <m:sSubPr>
            <m:ctrlPr>
              <w:ins w:id="266" w:author="Guobo Chen" w:date="2021-06-13T15:11: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Aa</m:t>
            </m:r>
          </m:sub>
        </m:sSub>
        <m:r>
          <w:rPr>
            <w:rFonts w:ascii="Cambria Math" w:hAnsi="Cambria Math" w:cs="Times New Roman"/>
          </w:rPr>
          <m:t>=1</m:t>
        </m:r>
      </m:oMath>
      <w:r w:rsidR="00FF03A3" w:rsidRPr="00F61C22">
        <w:rPr>
          <w:rFonts w:cs="Times New Roman"/>
        </w:rPr>
        <w:t xml:space="preserve">, and </w:t>
      </w:r>
      <m:oMath>
        <m:sSub>
          <m:sSubPr>
            <m:ctrlPr>
              <w:ins w:id="267" w:author="Guobo Chen" w:date="2021-06-13T15:11:00Z">
                <w:rPr>
                  <w:rFonts w:ascii="Cambria Math" w:hAnsi="Cambria Math" w:cs="Times New Roman"/>
                  <w:i/>
                </w:rPr>
              </w:ins>
            </m:ctrlPr>
          </m:sSubPr>
          <m:e>
            <m:r>
              <w:rPr>
                <w:rFonts w:ascii="Cambria Math" w:hAnsi="Cambria Math" w:cs="Times New Roman"/>
              </w:rPr>
              <m:t>x</m:t>
            </m:r>
          </m:e>
          <m:sub>
            <m:r>
              <w:rPr>
                <w:rFonts w:ascii="Cambria Math" w:hAnsi="Cambria Math" w:cs="Times New Roman"/>
              </w:rPr>
              <m:t>aa</m:t>
            </m:r>
          </m:sub>
        </m:sSub>
        <m:r>
          <w:rPr>
            <w:rFonts w:ascii="Cambria Math" w:hAnsi="Cambria Math" w:cs="Times New Roman"/>
          </w:rPr>
          <m:t>=0</m:t>
        </m:r>
      </m:oMath>
      <w:r w:rsidR="00FF03A3" w:rsidRPr="00F61C22">
        <w:rPr>
          <w:rFonts w:cs="Times New Roman"/>
        </w:rPr>
        <w:t xml:space="preserve"> if </w:t>
      </w:r>
      <m:oMath>
        <m:r>
          <w:rPr>
            <w:rFonts w:ascii="Cambria Math" w:hAnsi="Cambria Math" w:cs="Times New Roman"/>
          </w:rPr>
          <m:t>A</m:t>
        </m:r>
      </m:oMath>
      <w:r w:rsidR="00FF03A3" w:rsidRPr="00F61C22">
        <w:rPr>
          <w:rFonts w:cs="Times New Roman"/>
        </w:rPr>
        <w:t xml:space="preserve"> is the reference allele, and </w:t>
      </w:r>
      <m:oMath>
        <m:sSub>
          <m:sSubPr>
            <m:ctrlPr>
              <w:ins w:id="268" w:author="Guobo Chen" w:date="2021-06-13T15:11:00Z">
                <w:rPr>
                  <w:rFonts w:ascii="Cambria Math" w:hAnsi="Cambria Math" w:cs="Times New Roman"/>
                  <w:i/>
                </w:rPr>
              </w:ins>
            </m:ctrlPr>
          </m:sSubPr>
          <m:e>
            <m:acc>
              <m:accPr>
                <m:chr m:val="̃"/>
                <m:ctrlPr>
                  <w:ins w:id="269"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oMath>
      <w:r w:rsidR="00FF03A3" w:rsidRPr="00F61C22">
        <w:rPr>
          <w:rFonts w:cs="Times New Roman"/>
        </w:rPr>
        <w:t xml:space="preserve">, </w:t>
      </w:r>
      <m:oMath>
        <m:sSub>
          <m:sSubPr>
            <m:ctrlPr>
              <w:ins w:id="270" w:author="Guobo Chen" w:date="2021-06-13T15:11:00Z">
                <w:rPr>
                  <w:rFonts w:ascii="Cambria Math" w:hAnsi="Cambria Math" w:cs="Times New Roman"/>
                  <w:i/>
                </w:rPr>
              </w:ins>
            </m:ctrlPr>
          </m:sSubPr>
          <m:e>
            <m:acc>
              <m:accPr>
                <m:chr m:val="̃"/>
                <m:ctrlPr>
                  <w:ins w:id="271"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oMath>
      <w:r w:rsidR="00FF03A3" w:rsidRPr="00F61C22">
        <w:rPr>
          <w:rFonts w:cs="Times New Roman"/>
        </w:rPr>
        <w:t xml:space="preserve">, and </w:t>
      </w:r>
      <m:oMath>
        <m:sSub>
          <m:sSubPr>
            <m:ctrlPr>
              <w:ins w:id="272" w:author="Guobo Chen" w:date="2021-06-13T15:11:00Z">
                <w:rPr>
                  <w:rFonts w:ascii="Cambria Math" w:hAnsi="Cambria Math" w:cs="Times New Roman"/>
                  <w:i/>
                </w:rPr>
              </w:ins>
            </m:ctrlPr>
          </m:sSubPr>
          <m:e>
            <m:acc>
              <m:accPr>
                <m:chr m:val="̃"/>
                <m:ctrlPr>
                  <w:ins w:id="273"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oMath>
      <w:r w:rsidR="00FF03A3" w:rsidRPr="00F61C22">
        <w:rPr>
          <w:rFonts w:cs="Times New Roman"/>
        </w:rPr>
        <w:t xml:space="preserve"> are weighted frequency given the distribution of </w:t>
      </w:r>
      <m:oMath>
        <m:r>
          <w:rPr>
            <w:rFonts w:ascii="Cambria Math" w:hAnsi="Cambria Math" w:cs="Times New Roman"/>
          </w:rPr>
          <m:t>g</m:t>
        </m:r>
      </m:oMath>
      <w:r w:rsidR="00FF03A3" w:rsidRPr="00F61C22">
        <w:rPr>
          <w:rFonts w:cs="Times New Roman"/>
        </w:rPr>
        <w:t xml:space="preserve">. </w:t>
      </w:r>
      <m:oMath>
        <m:r>
          <w:rPr>
            <w:rFonts w:ascii="Cambria Math" w:hAnsi="Cambria Math" w:cs="Times New Roman"/>
          </w:rPr>
          <m:t>f=</m:t>
        </m:r>
        <m:sSub>
          <m:sSubPr>
            <m:ctrlPr>
              <w:ins w:id="274" w:author="Guobo Chen" w:date="2021-06-13T15:11:00Z">
                <w:rPr>
                  <w:rFonts w:ascii="Cambria Math" w:hAnsi="Cambria Math" w:cs="Times New Roman"/>
                  <w:i/>
                </w:rPr>
              </w:ins>
            </m:ctrlPr>
          </m:sSubPr>
          <m:e>
            <m:acc>
              <m:accPr>
                <m:chr m:val="̃"/>
                <m:ctrlPr>
                  <w:ins w:id="275"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+0.5</m:t>
        </m:r>
        <m:sSub>
          <m:sSubPr>
            <m:ctrlPr>
              <w:ins w:id="276" w:author="Guobo Chen" w:date="2021-06-13T15:11:00Z">
                <w:rPr>
                  <w:rFonts w:ascii="Cambria Math" w:hAnsi="Cambria Math" w:cs="Times New Roman"/>
                  <w:i/>
                </w:rPr>
              </w:ins>
            </m:ctrlPr>
          </m:sSubPr>
          <m:e>
            <m:acc>
              <m:accPr>
                <m:chr m:val="̃"/>
                <m:ctrlPr>
                  <w:ins w:id="277"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oMath>
      <w:r w:rsidR="00FF03A3" w:rsidRPr="00F61C22">
        <w:rPr>
          <w:rFonts w:cs="Times New Roman"/>
        </w:rPr>
        <w:t>.</w:t>
      </w:r>
    </w:p>
    <w:p w14:paraId="3BD51CEB" w14:textId="77777777" w:rsidR="00FF03A3" w:rsidRPr="00F61C22" w:rsidRDefault="00FF03A3" w:rsidP="00FF03A3">
      <w:pPr>
        <w:spacing w:line="360" w:lineRule="auto"/>
        <w:rPr>
          <w:rFonts w:cs="Times New Roman"/>
        </w:rPr>
      </w:pPr>
    </w:p>
    <w:p w14:paraId="79C337E3" w14:textId="77777777" w:rsidR="00FF03A3" w:rsidRPr="00F61C22" w:rsidRDefault="00FF03A3" w:rsidP="00FF03A3">
      <w:pPr>
        <w:spacing w:line="360" w:lineRule="auto"/>
        <w:rPr>
          <w:rFonts w:cs="Times New Roman"/>
        </w:rPr>
      </w:pPr>
      <w:r w:rsidRPr="00F61C22">
        <w:rPr>
          <w:rFonts w:cs="Times New Roman"/>
        </w:rPr>
        <w:t xml:space="preserve">When the reference allele frequency follows a uniform distribution between </w:t>
      </w:r>
      <m:oMath>
        <m:r>
          <w:rPr>
            <w:rFonts w:ascii="Cambria Math" w:hAnsi="Cambria Math" w:cs="Times New Roman"/>
          </w:rPr>
          <m:t>(</m:t>
        </m:r>
        <m:sSub>
          <m:sSubPr>
            <m:ctrlPr>
              <w:ins w:id="278"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ins w:id="279"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oMath>
      <w:r w:rsidRPr="00F61C22">
        <w:rPr>
          <w:rFonts w:cs="Times New Roman"/>
        </w:rPr>
        <w:t xml:space="preserve">, assuming that the loci follow Hardy-Weinberg proportions, </w:t>
      </w:r>
      <m:oMath>
        <m:sSub>
          <m:sSubPr>
            <m:ctrlPr>
              <w:ins w:id="280"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p>
          <m:sSupPr>
            <m:ctrlPr>
              <w:ins w:id="281" w:author="Guobo Chen" w:date="2021-06-13T15:11:00Z">
                <w:rPr>
                  <w:rFonts w:ascii="Cambria Math" w:hAnsi="Cambria Math" w:cs="Times New Roman"/>
                  <w:i/>
                </w:rPr>
              </w:ins>
            </m:ctrlPr>
          </m:sSupPr>
          <m:e>
            <m:r>
              <w:rPr>
                <w:rFonts w:ascii="Cambria Math" w:hAnsi="Cambria Math" w:cs="Times New Roman"/>
              </w:rPr>
              <m:t>p</m:t>
            </m:r>
          </m:e>
          <m:sup>
            <m:r>
              <w:rPr>
                <w:rFonts w:ascii="Cambria Math" w:hAnsi="Cambria Math" w:cs="Times New Roman"/>
              </w:rPr>
              <m:t>2</m:t>
            </m:r>
          </m:sup>
        </m:sSup>
      </m:oMath>
      <w:r w:rsidRPr="00F61C22">
        <w:rPr>
          <w:rFonts w:cs="Times New Roman"/>
        </w:rPr>
        <w:t xml:space="preserve">, </w:t>
      </w:r>
      <m:oMath>
        <m:sSub>
          <m:sSubPr>
            <m:ctrlPr>
              <w:ins w:id="282"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=2pq</m:t>
        </m:r>
      </m:oMath>
      <w:r w:rsidRPr="00F61C22">
        <w:rPr>
          <w:rFonts w:cs="Times New Roman"/>
        </w:rPr>
        <w:t xml:space="preserve">, and </w:t>
      </w:r>
      <m:oMath>
        <m:sSub>
          <m:sSubPr>
            <m:ctrlPr>
              <w:ins w:id="283"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p>
          <m:sSupPr>
            <m:ctrlPr>
              <w:ins w:id="284" w:author="Guobo Chen" w:date="2021-06-13T15:11:00Z">
                <w:rPr>
                  <w:rFonts w:ascii="Cambria Math" w:hAnsi="Cambria Math" w:cs="Times New Roman"/>
                  <w:i/>
                </w:rPr>
              </w:ins>
            </m:ctrlPr>
          </m:sSupPr>
          <m:e>
            <m:r>
              <w:rPr>
                <w:rFonts w:ascii="Cambria Math" w:hAnsi="Cambria Math" w:cs="Times New Roman"/>
              </w:rPr>
              <m:t>q</m:t>
            </m:r>
          </m:e>
          <m:sup>
            <m:r>
              <w:rPr>
                <w:rFonts w:ascii="Cambria Math" w:hAnsi="Cambria Math" w:cs="Times New Roman"/>
              </w:rPr>
              <m:t>2</m:t>
            </m:r>
          </m:sup>
        </m:sSup>
      </m:oMath>
      <w:r w:rsidRPr="00F61C22">
        <w:rPr>
          <w:rFonts w:cs="Times New Roman"/>
        </w:rPr>
        <w:t xml:space="preserve">, in which </w:t>
      </w:r>
      <m:oMath>
        <m:r>
          <w:rPr>
            <w:rFonts w:ascii="Cambria Math" w:hAnsi="Cambria Math" w:cs="Times New Roman"/>
          </w:rPr>
          <m:t>p</m:t>
        </m:r>
      </m:oMath>
      <w:r w:rsidRPr="00F61C22">
        <w:rPr>
          <w:rFonts w:cs="Times New Roman"/>
        </w:rPr>
        <w:t xml:space="preserve"> follows a uniform distribution between </w:t>
      </w:r>
      <m:oMath>
        <m:sSub>
          <m:sSubPr>
            <m:ctrlPr>
              <w:ins w:id="285"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oMath>
      <w:r w:rsidRPr="00F61C22">
        <w:rPr>
          <w:rFonts w:cs="Times New Roman"/>
        </w:rPr>
        <w:t xml:space="preserve"> and </w:t>
      </w:r>
      <m:oMath>
        <m:sSub>
          <m:sSubPr>
            <m:ctrlPr>
              <w:ins w:id="286"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oMath>
      <w:r w:rsidRPr="00F61C22">
        <w:rPr>
          <w:rFonts w:cs="Times New Roman"/>
        </w:rPr>
        <w:t xml:space="preserve"> and </w:t>
      </w:r>
      <m:oMath>
        <m:r>
          <w:rPr>
            <w:rFonts w:ascii="Cambria Math" w:hAnsi="Cambria Math" w:cs="Times New Roman"/>
          </w:rPr>
          <m:t>q=1-p</m:t>
        </m:r>
      </m:oMath>
      <w:r w:rsidRPr="00F61C22">
        <w:rPr>
          <w:rFonts w:cs="Times New Roman"/>
        </w:rPr>
        <w:t>.</w:t>
      </w:r>
    </w:p>
    <w:p w14:paraId="5143FB78" w14:textId="77777777" w:rsidR="00FF03A3" w:rsidRPr="00F61C22" w:rsidRDefault="005E077C" w:rsidP="00FF03A3">
      <w:pPr>
        <w:spacing w:line="360" w:lineRule="auto"/>
        <w:rPr>
          <w:rFonts w:cs="Times New Roman"/>
        </w:rPr>
      </w:pPr>
      <m:oMathPara>
        <m:oMath>
          <m:sSub>
            <m:sSubPr>
              <m:ctrlPr>
                <w:ins w:id="287"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nary>
            <m:naryPr>
              <m:limLoc m:val="subSup"/>
              <m:ctrlPr>
                <w:ins w:id="288" w:author="Guobo Chen" w:date="2021-06-13T15:11:00Z">
                  <w:rPr>
                    <w:rFonts w:ascii="Cambria Math" w:hAnsi="Cambria Math" w:cs="Times New Roman"/>
                    <w:i/>
                  </w:rPr>
                </w:ins>
              </m:ctrlPr>
            </m:naryPr>
            <m:sub>
              <m:sSub>
                <m:sSubPr>
                  <m:ctrlPr>
                    <w:ins w:id="289"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b>
            <m:sup>
              <m:sSub>
                <m:sSubPr>
                  <m:ctrlPr>
                    <w:ins w:id="290"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up>
            <m:e>
              <m:sSup>
                <m:sSupPr>
                  <m:ctrlPr>
                    <w:ins w:id="291" w:author="Guobo Chen" w:date="2021-06-13T15:11:00Z">
                      <w:rPr>
                        <w:rFonts w:ascii="Cambria Math" w:hAnsi="Cambria Math" w:cs="Times New Roman"/>
                        <w:i/>
                      </w:rPr>
                    </w:ins>
                  </m:ctrlPr>
                </m:sSupPr>
                <m:e>
                  <m:r>
                    <w:rPr>
                      <w:rFonts w:ascii="Cambria Math" w:hAnsi="Cambria Math" w:cs="Times New Roman"/>
                    </w:rPr>
                    <m:t>p</m:t>
                  </m:r>
                </m:e>
                <m:sup>
                  <m:r>
                    <w:rPr>
                      <w:rFonts w:ascii="Cambria Math" w:hAnsi="Cambria Math" w:cs="Times New Roman"/>
                    </w:rPr>
                    <m:t>2</m:t>
                  </m:r>
                </m:sup>
              </m:sSup>
            </m:e>
          </m:nary>
          <m:r>
            <w:rPr>
              <w:rFonts w:ascii="Cambria Math" w:hAnsi="Cambria Math" w:cs="Times New Roman"/>
            </w:rPr>
            <m:t>=</m:t>
          </m:r>
          <m:f>
            <m:fPr>
              <m:ctrlPr>
                <w:ins w:id="292" w:author="Guobo Chen" w:date="2021-06-13T15:11:00Z">
                  <w:rPr>
                    <w:rFonts w:ascii="Cambria Math" w:hAnsi="Cambria Math" w:cs="Times New Roman"/>
                    <w:i/>
                  </w:rPr>
                </w:ins>
              </m:ctrlPr>
            </m:fPr>
            <m:num>
              <m:r>
                <w:rPr>
                  <w:rFonts w:ascii="Cambria Math" w:hAnsi="Cambria Math" w:cs="Times New Roman"/>
                </w:rPr>
                <m:t>1</m:t>
              </m:r>
            </m:num>
            <m:den>
              <m:r>
                <w:rPr>
                  <w:rFonts w:ascii="Cambria Math" w:hAnsi="Cambria Math" w:cs="Times New Roman"/>
                </w:rPr>
                <m:t>3</m:t>
              </m:r>
            </m:den>
          </m:f>
          <m:sSup>
            <m:sSupPr>
              <m:ctrlPr>
                <w:ins w:id="293" w:author="Guobo Chen" w:date="2021-06-13T15:11:00Z">
                  <w:rPr>
                    <w:rFonts w:ascii="Cambria Math" w:hAnsi="Cambria Math" w:cs="Times New Roman"/>
                    <w:i/>
                  </w:rPr>
                </w:ins>
              </m:ctrlPr>
            </m:sSupPr>
            <m:e>
              <m:r>
                <w:rPr>
                  <w:rFonts w:ascii="Cambria Math" w:hAnsi="Cambria Math" w:cs="Times New Roman"/>
                </w:rPr>
                <m:t>p</m:t>
              </m:r>
            </m:e>
            <m:sup>
              <m:r>
                <w:rPr>
                  <w:rFonts w:ascii="Cambria Math" w:hAnsi="Cambria Math" w:cs="Times New Roman"/>
                </w:rPr>
                <m:t>3</m:t>
              </m:r>
            </m:sup>
          </m:sSup>
          <m:sSubSup>
            <m:sSubSupPr>
              <m:ctrlPr>
                <w:ins w:id="294" w:author="Guobo Chen" w:date="2021-06-13T15:11:00Z">
                  <w:rPr>
                    <w:rFonts w:ascii="Cambria Math" w:hAnsi="Cambria Math" w:cs="Times New Roman"/>
                    <w:i/>
                  </w:rPr>
                </w:ins>
              </m:ctrlPr>
            </m:sSubSupPr>
            <m:e>
              <m:r>
                <w:rPr>
                  <w:rFonts w:ascii="Cambria Math" w:hAnsi="Cambria Math" w:cs="Times New Roman"/>
                </w:rPr>
                <m:t>|</m:t>
              </m:r>
            </m:e>
            <m:sub>
              <m:sSub>
                <m:sSubPr>
                  <m:ctrlPr>
                    <w:ins w:id="295"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b>
            <m:sup>
              <m:sSub>
                <m:sSubPr>
                  <m:ctrlPr>
                    <w:ins w:id="296"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up>
          </m:sSubSup>
          <m:r>
            <w:rPr>
              <w:rFonts w:ascii="Cambria Math" w:hAnsi="Cambria Math" w:cs="Times New Roman"/>
            </w:rPr>
            <m:t>=</m:t>
          </m:r>
          <m:f>
            <m:fPr>
              <m:ctrlPr>
                <w:ins w:id="297" w:author="Guobo Chen" w:date="2021-06-13T15:11:00Z">
                  <w:rPr>
                    <w:rFonts w:ascii="Cambria Math" w:hAnsi="Cambria Math" w:cs="Times New Roman"/>
                    <w:i/>
                  </w:rPr>
                </w:ins>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sSubSup>
            <m:sSubSupPr>
              <m:ctrlPr>
                <w:ins w:id="298" w:author="Guobo Chen" w:date="2021-06-13T15:11: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m:t>
          </m:r>
          <m:sSubSup>
            <m:sSubSupPr>
              <m:ctrlPr>
                <w:ins w:id="299" w:author="Guobo Chen" w:date="2021-06-13T15:11: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3</m:t>
              </m:r>
            </m:sup>
          </m:sSubSup>
          <m:r>
            <w:rPr>
              <w:rFonts w:ascii="Cambria Math" w:hAnsi="Cambria Math" w:cs="Times New Roman"/>
            </w:rPr>
            <m:t>)</m:t>
          </m:r>
        </m:oMath>
      </m:oMathPara>
    </w:p>
    <w:p w14:paraId="38131C1C" w14:textId="77777777" w:rsidR="00FF03A3" w:rsidRPr="00F61C22" w:rsidRDefault="005E077C" w:rsidP="00FF03A3">
      <w:pPr>
        <w:spacing w:line="360" w:lineRule="auto"/>
        <w:rPr>
          <w:rFonts w:cs="Times New Roman"/>
        </w:rPr>
      </w:pPr>
      <m:oMathPara>
        <m:oMath>
          <m:sSub>
            <m:sSubPr>
              <m:ctrlPr>
                <w:ins w:id="300"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nary>
            <m:naryPr>
              <m:limLoc m:val="subSup"/>
              <m:ctrlPr>
                <w:ins w:id="301" w:author="Guobo Chen" w:date="2021-06-13T15:11:00Z">
                  <w:rPr>
                    <w:rFonts w:ascii="Cambria Math" w:hAnsi="Cambria Math" w:cs="Times New Roman"/>
                    <w:i/>
                  </w:rPr>
                </w:ins>
              </m:ctrlPr>
            </m:naryPr>
            <m:sub>
              <m:sSub>
                <m:sSubPr>
                  <m:ctrlPr>
                    <w:ins w:id="302"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b>
            <m:sup>
              <m:sSub>
                <m:sSubPr>
                  <m:ctrlPr>
                    <w:ins w:id="303"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up>
            <m:e>
              <m:r>
                <w:rPr>
                  <w:rFonts w:ascii="Cambria Math" w:hAnsi="Cambria Math" w:cs="Times New Roman"/>
                </w:rPr>
                <m:t>2pq</m:t>
              </m:r>
            </m:e>
          </m:nary>
          <m:r>
            <w:rPr>
              <w:rFonts w:ascii="Cambria Math" w:hAnsi="Cambria Math" w:cs="Times New Roman"/>
            </w:rPr>
            <m:t>=</m:t>
          </m:r>
          <m:d>
            <m:dPr>
              <m:ctrlPr>
                <w:ins w:id="304" w:author="Guobo Chen" w:date="2021-06-13T15:11:00Z">
                  <w:rPr>
                    <w:rFonts w:ascii="Cambria Math" w:hAnsi="Cambria Math" w:cs="Times New Roman"/>
                    <w:i/>
                  </w:rPr>
                </w:ins>
              </m:ctrlPr>
            </m:dPr>
            <m:e>
              <m:sSup>
                <m:sSupPr>
                  <m:ctrlPr>
                    <w:ins w:id="305" w:author="Guobo Chen" w:date="2021-06-13T15:11:00Z">
                      <w:rPr>
                        <w:rFonts w:ascii="Cambria Math" w:hAnsi="Cambria Math" w:cs="Times New Roman"/>
                        <w:i/>
                      </w:rPr>
                    </w:ins>
                  </m:ctrlPr>
                </m:sSupPr>
                <m:e>
                  <m:r>
                    <w:rPr>
                      <w:rFonts w:ascii="Cambria Math" w:hAnsi="Cambria Math" w:cs="Times New Roman"/>
                    </w:rPr>
                    <m:t>p</m:t>
                  </m:r>
                </m:e>
                <m:sup>
                  <m:r>
                    <w:rPr>
                      <w:rFonts w:ascii="Cambria Math" w:hAnsi="Cambria Math" w:cs="Times New Roman"/>
                    </w:rPr>
                    <m:t>2</m:t>
                  </m:r>
                </m:sup>
              </m:sSup>
              <m:r>
                <w:rPr>
                  <w:rFonts w:ascii="Cambria Math" w:hAnsi="Cambria Math" w:cs="Times New Roman"/>
                </w:rPr>
                <m:t>-</m:t>
              </m:r>
              <m:f>
                <m:fPr>
                  <m:ctrlPr>
                    <w:ins w:id="306" w:author="Guobo Chen" w:date="2021-06-13T15:11:00Z">
                      <w:rPr>
                        <w:rFonts w:ascii="Cambria Math" w:hAnsi="Cambria Math" w:cs="Times New Roman"/>
                        <w:i/>
                      </w:rPr>
                    </w:ins>
                  </m:ctrlPr>
                </m:fPr>
                <m:num>
                  <m:r>
                    <w:rPr>
                      <w:rFonts w:ascii="Cambria Math" w:hAnsi="Cambria Math" w:cs="Times New Roman"/>
                    </w:rPr>
                    <m:t>2</m:t>
                  </m:r>
                </m:num>
                <m:den>
                  <m:r>
                    <w:rPr>
                      <w:rFonts w:ascii="Cambria Math" w:hAnsi="Cambria Math" w:cs="Times New Roman"/>
                    </w:rPr>
                    <m:t>3</m:t>
                  </m:r>
                </m:den>
              </m:f>
              <m:sSup>
                <m:sSupPr>
                  <m:ctrlPr>
                    <w:ins w:id="307" w:author="Guobo Chen" w:date="2021-06-13T15:11:00Z">
                      <w:rPr>
                        <w:rFonts w:ascii="Cambria Math" w:hAnsi="Cambria Math" w:cs="Times New Roman"/>
                        <w:i/>
                      </w:rPr>
                    </w:ins>
                  </m:ctrlPr>
                </m:sSupPr>
                <m:e>
                  <m:r>
                    <w:rPr>
                      <w:rFonts w:ascii="Cambria Math" w:hAnsi="Cambria Math" w:cs="Times New Roman"/>
                    </w:rPr>
                    <m:t>p</m:t>
                  </m:r>
                </m:e>
                <m:sup>
                  <m:r>
                    <w:rPr>
                      <w:rFonts w:ascii="Cambria Math" w:hAnsi="Cambria Math" w:cs="Times New Roman"/>
                    </w:rPr>
                    <m:t>3</m:t>
                  </m:r>
                </m:sup>
              </m:sSup>
            </m:e>
          </m:d>
          <m:sSubSup>
            <m:sSubSupPr>
              <m:ctrlPr>
                <w:ins w:id="308" w:author="Guobo Chen" w:date="2021-06-13T15:11:00Z">
                  <w:rPr>
                    <w:rFonts w:ascii="Cambria Math" w:hAnsi="Cambria Math" w:cs="Times New Roman"/>
                    <w:i/>
                  </w:rPr>
                </w:ins>
              </m:ctrlPr>
            </m:sSubSupPr>
            <m:e>
              <m:r>
                <w:rPr>
                  <w:rFonts w:ascii="Cambria Math" w:hAnsi="Cambria Math" w:cs="Times New Roman"/>
                </w:rPr>
                <m:t>|</m:t>
              </m:r>
            </m:e>
            <m:sub>
              <m:sSub>
                <m:sSubPr>
                  <m:ctrlPr>
                    <w:ins w:id="309"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b>
            <m:sup>
              <m:sSub>
                <m:sSubPr>
                  <m:ctrlPr>
                    <w:ins w:id="310"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up>
          </m:sSubSup>
          <m:r>
            <w:rPr>
              <w:rFonts w:ascii="Cambria Math" w:hAnsi="Cambria Math" w:cs="Times New Roman"/>
            </w:rPr>
            <m:t>=</m:t>
          </m:r>
          <m:d>
            <m:dPr>
              <m:ctrlPr>
                <w:ins w:id="311" w:author="Guobo Chen" w:date="2021-06-13T15:11:00Z">
                  <w:rPr>
                    <w:rFonts w:ascii="Cambria Math" w:hAnsi="Cambria Math" w:cs="Times New Roman"/>
                    <w:i/>
                  </w:rPr>
                </w:ins>
              </m:ctrlPr>
            </m:dPr>
            <m:e>
              <m:sSubSup>
                <m:sSubSupPr>
                  <m:ctrlPr>
                    <w:ins w:id="312" w:author="Guobo Chen" w:date="2021-06-13T15:11: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ins w:id="313" w:author="Guobo Chen" w:date="2021-06-13T15:11: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2</m:t>
                  </m:r>
                </m:sup>
              </m:sSubSup>
            </m:e>
          </m:d>
          <m:r>
            <w:rPr>
              <w:rFonts w:ascii="Cambria Math" w:hAnsi="Cambria Math" w:cs="Times New Roman"/>
            </w:rPr>
            <m:t>-</m:t>
          </m:r>
          <m:f>
            <m:fPr>
              <m:ctrlPr>
                <w:ins w:id="314" w:author="Guobo Chen" w:date="2021-06-13T15:11:00Z">
                  <w:rPr>
                    <w:rFonts w:ascii="Cambria Math" w:hAnsi="Cambria Math" w:cs="Times New Roman"/>
                    <w:i/>
                  </w:rPr>
                </w:ins>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m:t>
          </m:r>
          <m:sSubSup>
            <m:sSubSupPr>
              <m:ctrlPr>
                <w:ins w:id="315" w:author="Guobo Chen" w:date="2021-06-13T15:11: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2</m:t>
              </m:r>
            </m:sub>
            <m:sup>
              <m:r>
                <w:rPr>
                  <w:rFonts w:ascii="Cambria Math" w:hAnsi="Cambria Math" w:cs="Times New Roman"/>
                </w:rPr>
                <m:t>3</m:t>
              </m:r>
            </m:sup>
          </m:sSubSup>
          <m:r>
            <w:rPr>
              <w:rFonts w:ascii="Cambria Math" w:hAnsi="Cambria Math" w:cs="Times New Roman"/>
            </w:rPr>
            <m:t>-</m:t>
          </m:r>
          <m:sSubSup>
            <m:sSubSupPr>
              <m:ctrlPr>
                <w:ins w:id="316" w:author="Guobo Chen" w:date="2021-06-13T15:11:00Z">
                  <w:rPr>
                    <w:rFonts w:ascii="Cambria Math" w:hAnsi="Cambria Math" w:cs="Times New Roman"/>
                    <w:i/>
                  </w:rPr>
                </w:ins>
              </m:ctrlPr>
            </m:sSubSupPr>
            <m:e>
              <m:r>
                <w:rPr>
                  <w:rFonts w:ascii="Cambria Math" w:hAnsi="Cambria Math" w:cs="Times New Roman"/>
                </w:rPr>
                <m:t>a</m:t>
              </m:r>
            </m:e>
            <m:sub>
              <m:r>
                <w:rPr>
                  <w:rFonts w:ascii="Cambria Math" w:hAnsi="Cambria Math" w:cs="Times New Roman"/>
                </w:rPr>
                <m:t>1</m:t>
              </m:r>
            </m:sub>
            <m:sup>
              <m:r>
                <w:rPr>
                  <w:rFonts w:ascii="Cambria Math" w:hAnsi="Cambria Math" w:cs="Times New Roman"/>
                </w:rPr>
                <m:t>3</m:t>
              </m:r>
            </m:sup>
          </m:sSubSup>
          <m:r>
            <w:rPr>
              <w:rFonts w:ascii="Cambria Math" w:hAnsi="Cambria Math" w:cs="Times New Roman"/>
            </w:rPr>
            <m:t>)</m:t>
          </m:r>
        </m:oMath>
      </m:oMathPara>
    </w:p>
    <w:p w14:paraId="502A3F21" w14:textId="77777777" w:rsidR="00FF03A3" w:rsidRPr="00F61C22" w:rsidRDefault="005E077C" w:rsidP="00FF03A3">
      <w:pPr>
        <w:spacing w:line="360" w:lineRule="auto"/>
        <w:rPr>
          <w:rFonts w:cs="Times New Roman"/>
        </w:rPr>
      </w:pPr>
      <m:oMathPara>
        <m:oMath>
          <m:sSub>
            <m:sSubPr>
              <m:ctrlPr>
                <w:ins w:id="317"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nary>
            <m:naryPr>
              <m:limLoc m:val="subSup"/>
              <m:ctrlPr>
                <w:ins w:id="318" w:author="Guobo Chen" w:date="2021-06-13T15:11:00Z">
                  <w:rPr>
                    <w:rFonts w:ascii="Cambria Math" w:hAnsi="Cambria Math" w:cs="Times New Roman"/>
                    <w:i/>
                  </w:rPr>
                </w:ins>
              </m:ctrlPr>
            </m:naryPr>
            <m:sub>
              <m:r>
                <w:rPr>
                  <w:rFonts w:ascii="Cambria Math" w:hAnsi="Cambria Math" w:cs="Times New Roman"/>
                </w:rPr>
                <m:t>1-</m:t>
              </m:r>
              <m:sSub>
                <m:sSubPr>
                  <m:ctrlPr>
                    <w:ins w:id="319"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sub>
            <m:sup>
              <m:sSub>
                <m:sSubPr>
                  <m:ctrlPr>
                    <w:ins w:id="320" w:author="Guobo Chen" w:date="2021-06-13T15:11:00Z">
                      <w:rPr>
                        <w:rFonts w:ascii="Cambria Math" w:hAnsi="Cambria Math" w:cs="Times New Roman"/>
                        <w:i/>
                      </w:rPr>
                    </w:ins>
                  </m:ctrlPr>
                </m:sSubPr>
                <m:e>
                  <m:r>
                    <w:rPr>
                      <w:rFonts w:ascii="Cambria Math" w:hAnsi="Cambria Math" w:cs="Times New Roman"/>
                    </w:rPr>
                    <m:t>1-a</m:t>
                  </m:r>
                </m:e>
                <m:sub>
                  <m:r>
                    <w:rPr>
                      <w:rFonts w:ascii="Cambria Math" w:hAnsi="Cambria Math" w:cs="Times New Roman"/>
                    </w:rPr>
                    <m:t>1</m:t>
                  </m:r>
                </m:sub>
              </m:sSub>
            </m:sup>
            <m:e>
              <m:sSup>
                <m:sSupPr>
                  <m:ctrlPr>
                    <w:ins w:id="321" w:author="Guobo Chen" w:date="2021-06-13T15:11:00Z">
                      <w:rPr>
                        <w:rFonts w:ascii="Cambria Math" w:hAnsi="Cambria Math" w:cs="Times New Roman"/>
                        <w:i/>
                      </w:rPr>
                    </w:ins>
                  </m:ctrlPr>
                </m:sSupPr>
                <m:e>
                  <m:r>
                    <w:rPr>
                      <w:rFonts w:ascii="Cambria Math" w:hAnsi="Cambria Math" w:cs="Times New Roman"/>
                    </w:rPr>
                    <m:t>q</m:t>
                  </m:r>
                </m:e>
                <m:sup>
                  <m:r>
                    <w:rPr>
                      <w:rFonts w:ascii="Cambria Math" w:hAnsi="Cambria Math" w:cs="Times New Roman"/>
                    </w:rPr>
                    <m:t>2</m:t>
                  </m:r>
                </m:sup>
              </m:sSup>
            </m:e>
          </m:nary>
          <m:r>
            <w:rPr>
              <w:rFonts w:ascii="Cambria Math" w:hAnsi="Cambria Math" w:cs="Times New Roman"/>
            </w:rPr>
            <m:t>=</m:t>
          </m:r>
          <m:f>
            <m:fPr>
              <m:ctrlPr>
                <w:ins w:id="322" w:author="Guobo Chen" w:date="2021-06-13T15:11:00Z">
                  <w:rPr>
                    <w:rFonts w:ascii="Cambria Math" w:hAnsi="Cambria Math" w:cs="Times New Roman"/>
                    <w:i/>
                  </w:rPr>
                </w:ins>
              </m:ctrlPr>
            </m:fPr>
            <m:num>
              <m:r>
                <w:rPr>
                  <w:rFonts w:ascii="Cambria Math" w:hAnsi="Cambria Math" w:cs="Times New Roman"/>
                </w:rPr>
                <m:t>1</m:t>
              </m:r>
            </m:num>
            <m:den>
              <m:r>
                <w:rPr>
                  <w:rFonts w:ascii="Cambria Math" w:hAnsi="Cambria Math" w:cs="Times New Roman"/>
                </w:rPr>
                <m:t>3</m:t>
              </m:r>
            </m:den>
          </m:f>
          <m:sSup>
            <m:sSupPr>
              <m:ctrlPr>
                <w:ins w:id="323" w:author="Guobo Chen" w:date="2021-06-13T15:11:00Z">
                  <w:rPr>
                    <w:rFonts w:ascii="Cambria Math" w:hAnsi="Cambria Math" w:cs="Times New Roman"/>
                    <w:i/>
                  </w:rPr>
                </w:ins>
              </m:ctrlPr>
            </m:sSupPr>
            <m:e>
              <m:r>
                <w:rPr>
                  <w:rFonts w:ascii="Cambria Math" w:hAnsi="Cambria Math" w:cs="Times New Roman"/>
                </w:rPr>
                <m:t>q</m:t>
              </m:r>
            </m:e>
            <m:sup>
              <m:r>
                <w:rPr>
                  <w:rFonts w:ascii="Cambria Math" w:hAnsi="Cambria Math" w:cs="Times New Roman"/>
                </w:rPr>
                <m:t>3</m:t>
              </m:r>
            </m:sup>
          </m:sSup>
          <m:sSubSup>
            <m:sSubSupPr>
              <m:ctrlPr>
                <w:ins w:id="324" w:author="Guobo Chen" w:date="2021-06-13T15:11:00Z">
                  <w:rPr>
                    <w:rFonts w:ascii="Cambria Math" w:hAnsi="Cambria Math" w:cs="Times New Roman"/>
                    <w:i/>
                  </w:rPr>
                </w:ins>
              </m:ctrlPr>
            </m:sSubSupPr>
            <m:e>
              <m:r>
                <w:rPr>
                  <w:rFonts w:ascii="Cambria Math" w:hAnsi="Cambria Math" w:cs="Times New Roman"/>
                </w:rPr>
                <m:t>|</m:t>
              </m:r>
            </m:e>
            <m:sub>
              <m:sSub>
                <m:sSubPr>
                  <m:ctrlPr>
                    <w:ins w:id="325" w:author="Guobo Chen" w:date="2021-06-13T15:11:00Z">
                      <w:rPr>
                        <w:rFonts w:ascii="Cambria Math" w:hAnsi="Cambria Math" w:cs="Times New Roman"/>
                        <w:i/>
                      </w:rPr>
                    </w:ins>
                  </m:ctrlPr>
                </m:sSubPr>
                <m:e>
                  <m:r>
                    <w:rPr>
                      <w:rFonts w:ascii="Cambria Math" w:hAnsi="Cambria Math" w:cs="Times New Roman"/>
                    </w:rPr>
                    <m:t>1-a</m:t>
                  </m:r>
                </m:e>
                <m:sub>
                  <m:r>
                    <w:rPr>
                      <w:rFonts w:ascii="Cambria Math" w:hAnsi="Cambria Math" w:cs="Times New Roman"/>
                    </w:rPr>
                    <m:t>2</m:t>
                  </m:r>
                </m:sub>
              </m:sSub>
            </m:sub>
            <m:sup>
              <m:r>
                <w:rPr>
                  <w:rFonts w:ascii="Cambria Math" w:hAnsi="Cambria Math" w:cs="Times New Roman"/>
                </w:rPr>
                <m:t>1-</m:t>
              </m:r>
              <m:sSub>
                <m:sSubPr>
                  <m:ctrlPr>
                    <w:ins w:id="326"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sup>
          </m:sSubSup>
          <m:r>
            <w:rPr>
              <w:rFonts w:ascii="Cambria Math" w:hAnsi="Cambria Math" w:cs="Times New Roman"/>
            </w:rPr>
            <m:t>=</m:t>
          </m:r>
          <m:f>
            <m:fPr>
              <m:ctrlPr>
                <w:ins w:id="327" w:author="Guobo Chen" w:date="2021-06-13T15:11:00Z">
                  <w:rPr>
                    <w:rFonts w:ascii="Cambria Math" w:hAnsi="Cambria Math" w:cs="Times New Roman"/>
                    <w:i/>
                  </w:rPr>
                </w:ins>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m:t>
          </m:r>
          <m:sSup>
            <m:sSupPr>
              <m:ctrlPr>
                <w:ins w:id="328" w:author="Guobo Chen" w:date="2021-06-13T15:11:00Z">
                  <w:rPr>
                    <w:rFonts w:ascii="Cambria Math" w:hAnsi="Cambria Math" w:cs="Times New Roman"/>
                    <w:i/>
                  </w:rPr>
                </w:ins>
              </m:ctrlPr>
            </m:sSupPr>
            <m:e>
              <m:d>
                <m:dPr>
                  <m:ctrlPr>
                    <w:ins w:id="329" w:author="Guobo Chen" w:date="2021-06-13T15:11:00Z">
                      <w:rPr>
                        <w:rFonts w:ascii="Cambria Math" w:hAnsi="Cambria Math" w:cs="Times New Roman"/>
                        <w:i/>
                      </w:rPr>
                    </w:ins>
                  </m:ctrlPr>
                </m:dPr>
                <m:e>
                  <m:r>
                    <w:rPr>
                      <w:rFonts w:ascii="Cambria Math" w:hAnsi="Cambria Math" w:cs="Times New Roman"/>
                    </w:rPr>
                    <m:t>1-</m:t>
                  </m:r>
                  <m:sSub>
                    <m:sSubPr>
                      <m:ctrlPr>
                        <w:ins w:id="330"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1</m:t>
                      </m:r>
                    </m:sub>
                  </m:sSub>
                </m:e>
              </m:d>
            </m:e>
            <m:sup>
              <m:r>
                <w:rPr>
                  <w:rFonts w:ascii="Cambria Math" w:hAnsi="Cambria Math" w:cs="Times New Roman"/>
                </w:rPr>
                <m:t>3</m:t>
              </m:r>
            </m:sup>
          </m:sSup>
          <m:r>
            <w:rPr>
              <w:rFonts w:ascii="Cambria Math" w:hAnsi="Cambria Math" w:cs="Times New Roman"/>
            </w:rPr>
            <m:t>-</m:t>
          </m:r>
          <m:sSup>
            <m:sSupPr>
              <m:ctrlPr>
                <w:ins w:id="331" w:author="Guobo Chen" w:date="2021-06-13T15:11:00Z">
                  <w:rPr>
                    <w:rFonts w:ascii="Cambria Math" w:hAnsi="Cambria Math" w:cs="Times New Roman"/>
                    <w:i/>
                  </w:rPr>
                </w:ins>
              </m:ctrlPr>
            </m:sSupPr>
            <m:e>
              <m:d>
                <m:dPr>
                  <m:ctrlPr>
                    <w:ins w:id="332" w:author="Guobo Chen" w:date="2021-06-13T15:11:00Z">
                      <w:rPr>
                        <w:rFonts w:ascii="Cambria Math" w:hAnsi="Cambria Math" w:cs="Times New Roman"/>
                        <w:i/>
                      </w:rPr>
                    </w:ins>
                  </m:ctrlPr>
                </m:dPr>
                <m:e>
                  <m:r>
                    <w:rPr>
                      <w:rFonts w:ascii="Cambria Math" w:hAnsi="Cambria Math" w:cs="Times New Roman"/>
                    </w:rPr>
                    <m:t>1-</m:t>
                  </m:r>
                  <m:sSub>
                    <m:sSubPr>
                      <m:ctrlPr>
                        <w:ins w:id="333" w:author="Guobo Chen" w:date="2021-06-13T15:11:00Z">
                          <w:rPr>
                            <w:rFonts w:ascii="Cambria Math" w:hAnsi="Cambria Math" w:cs="Times New Roman"/>
                            <w:i/>
                          </w:rPr>
                        </w:ins>
                      </m:ctrlPr>
                    </m:sSubPr>
                    <m:e>
                      <m:r>
                        <w:rPr>
                          <w:rFonts w:ascii="Cambria Math" w:hAnsi="Cambria Math" w:cs="Times New Roman"/>
                        </w:rPr>
                        <m:t>a</m:t>
                      </m:r>
                    </m:e>
                    <m:sub>
                      <m:r>
                        <w:rPr>
                          <w:rFonts w:ascii="Cambria Math" w:hAnsi="Cambria Math" w:cs="Times New Roman"/>
                        </w:rPr>
                        <m:t>2</m:t>
                      </m:r>
                    </m:sub>
                  </m:sSub>
                </m:e>
              </m:d>
            </m:e>
            <m:sup>
              <m:r>
                <w:rPr>
                  <w:rFonts w:ascii="Cambria Math" w:hAnsi="Cambria Math" w:cs="Times New Roman"/>
                </w:rPr>
                <m:t>3</m:t>
              </m:r>
            </m:sup>
          </m:sSup>
          <m:r>
            <w:rPr>
              <w:rFonts w:ascii="Cambria Math" w:hAnsi="Cambria Math" w:cs="Times New Roman"/>
            </w:rPr>
            <m:t>]</m:t>
          </m:r>
        </m:oMath>
      </m:oMathPara>
    </w:p>
    <w:p w14:paraId="7FC4B079" w14:textId="77777777" w:rsidR="00FF03A3" w:rsidRPr="00F61C22" w:rsidRDefault="00FF03A3" w:rsidP="00FF03A3">
      <w:pPr>
        <w:spacing w:line="360" w:lineRule="auto"/>
        <w:rPr>
          <w:rFonts w:cs="Times New Roman"/>
        </w:rPr>
      </w:pPr>
      <w:r w:rsidRPr="00F61C22">
        <w:rPr>
          <w:rFonts w:cs="Times New Roman"/>
        </w:rPr>
        <w:t xml:space="preserve">and </w:t>
      </w:r>
      <m:oMath>
        <m:sSub>
          <m:sSubPr>
            <m:ctrlPr>
              <w:ins w:id="334" w:author="Guobo Chen" w:date="2021-06-13T15:11:00Z">
                <w:rPr>
                  <w:rFonts w:ascii="Cambria Math" w:hAnsi="Cambria Math" w:cs="Times New Roman"/>
                  <w:i/>
                </w:rPr>
              </w:ins>
            </m:ctrlPr>
          </m:sSubPr>
          <m:e>
            <m:acc>
              <m:accPr>
                <m:chr m:val="̃"/>
                <m:ctrlPr>
                  <w:ins w:id="335"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m:t>
        </m:r>
        <m:f>
          <m:fPr>
            <m:ctrlPr>
              <w:ins w:id="336" w:author="Guobo Chen" w:date="2021-06-13T15:11:00Z">
                <w:rPr>
                  <w:rFonts w:ascii="Cambria Math" w:hAnsi="Cambria Math" w:cs="Times New Roman"/>
                  <w:i/>
                </w:rPr>
              </w:ins>
            </m:ctrlPr>
          </m:fPr>
          <m:num>
            <m:sSub>
              <m:sSubPr>
                <m:ctrlPr>
                  <w:ins w:id="337"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num>
          <m:den>
            <m:sSub>
              <m:sSubPr>
                <m:ctrlPr>
                  <w:ins w:id="338"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b>
              <m:sSubPr>
                <m:ctrlPr>
                  <w:ins w:id="339"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b>
              <m:sSubPr>
                <m:ctrlPr>
                  <w:ins w:id="340"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den>
        </m:f>
      </m:oMath>
      <w:r w:rsidRPr="00F61C22">
        <w:rPr>
          <w:rFonts w:cs="Times New Roman"/>
        </w:rPr>
        <w:t xml:space="preserve">, </w:t>
      </w:r>
      <m:oMath>
        <m:sSub>
          <m:sSubPr>
            <m:ctrlPr>
              <w:ins w:id="341" w:author="Guobo Chen" w:date="2021-06-13T15:11:00Z">
                <w:rPr>
                  <w:rFonts w:ascii="Cambria Math" w:hAnsi="Cambria Math" w:cs="Times New Roman"/>
                  <w:i/>
                </w:rPr>
              </w:ins>
            </m:ctrlPr>
          </m:sSubPr>
          <m:e>
            <m:acc>
              <m:accPr>
                <m:chr m:val="̃"/>
                <m:ctrlPr>
                  <w:ins w:id="342"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m:t>
        </m:r>
        <m:f>
          <m:fPr>
            <m:ctrlPr>
              <w:ins w:id="343" w:author="Guobo Chen" w:date="2021-06-13T15:11:00Z">
                <w:rPr>
                  <w:rFonts w:ascii="Cambria Math" w:hAnsi="Cambria Math" w:cs="Times New Roman"/>
                  <w:i/>
                </w:rPr>
              </w:ins>
            </m:ctrlPr>
          </m:fPr>
          <m:num>
            <m:sSub>
              <m:sSubPr>
                <m:ctrlPr>
                  <w:ins w:id="344"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num>
          <m:den>
            <m:sSub>
              <m:sSubPr>
                <m:ctrlPr>
                  <w:ins w:id="345"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b>
              <m:sSubPr>
                <m:ctrlPr>
                  <w:ins w:id="346"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b>
              <m:sSubPr>
                <m:ctrlPr>
                  <w:ins w:id="347"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den>
        </m:f>
      </m:oMath>
      <w:r w:rsidRPr="00F61C22">
        <w:rPr>
          <w:rFonts w:cs="Times New Roman"/>
        </w:rPr>
        <w:t xml:space="preserve">, and </w:t>
      </w:r>
      <m:oMath>
        <m:sSub>
          <m:sSubPr>
            <m:ctrlPr>
              <w:ins w:id="348" w:author="Guobo Chen" w:date="2021-06-13T15:11:00Z">
                <w:rPr>
                  <w:rFonts w:ascii="Cambria Math" w:hAnsi="Cambria Math" w:cs="Times New Roman"/>
                  <w:i/>
                </w:rPr>
              </w:ins>
            </m:ctrlPr>
          </m:sSubPr>
          <m:e>
            <m:acc>
              <m:accPr>
                <m:chr m:val="̃"/>
                <m:ctrlPr>
                  <w:ins w:id="349"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m:t>
        </m:r>
        <m:f>
          <m:fPr>
            <m:ctrlPr>
              <w:ins w:id="350" w:author="Guobo Chen" w:date="2021-06-13T15:11:00Z">
                <w:rPr>
                  <w:rFonts w:ascii="Cambria Math" w:hAnsi="Cambria Math" w:cs="Times New Roman"/>
                  <w:i/>
                </w:rPr>
              </w:ins>
            </m:ctrlPr>
          </m:fPr>
          <m:num>
            <m:sSub>
              <m:sSubPr>
                <m:ctrlPr>
                  <w:ins w:id="351"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num>
          <m:den>
            <m:sSub>
              <m:sSubPr>
                <m:ctrlPr>
                  <w:ins w:id="352"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b>
              <m:sSubPr>
                <m:ctrlPr>
                  <w:ins w:id="353"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r>
              <w:rPr>
                <w:rFonts w:ascii="Cambria Math" w:hAnsi="Cambria Math" w:cs="Times New Roman"/>
              </w:rPr>
              <m:t>+</m:t>
            </m:r>
            <m:sSub>
              <m:sSubPr>
                <m:ctrlPr>
                  <w:ins w:id="354" w:author="Guobo Chen" w:date="2021-06-13T15:11:00Z">
                    <w:rPr>
                      <w:rFonts w:ascii="Cambria Math" w:hAnsi="Cambria Math" w:cs="Times New Roman"/>
                      <w:i/>
                    </w:rPr>
                  </w:ins>
                </m:ctrlPr>
              </m:sSubPr>
              <m:e>
                <m:r>
                  <w:rPr>
                    <w:rFonts w:ascii="Cambria Math" w:hAnsi="Cambria Math" w:cs="Times New Roman"/>
                  </w:rPr>
                  <m:t>p</m:t>
                </m:r>
              </m:e>
              <m:sub>
                <m:r>
                  <w:rPr>
                    <w:rFonts w:ascii="Cambria Math" w:hAnsi="Cambria Math" w:cs="Times New Roman"/>
                  </w:rPr>
                  <m:t>aa</m:t>
                </m:r>
              </m:sub>
            </m:sSub>
          </m:den>
        </m:f>
      </m:oMath>
      <w:r w:rsidRPr="00F61C22">
        <w:rPr>
          <w:rFonts w:cs="Times New Roman"/>
        </w:rPr>
        <w:t>.</w:t>
      </w:r>
    </w:p>
    <w:p w14:paraId="37B309D8" w14:textId="77777777" w:rsidR="00FF03A3" w:rsidRPr="00F61C22" w:rsidRDefault="00FF03A3" w:rsidP="00FF03A3">
      <w:pPr>
        <w:spacing w:line="360" w:lineRule="auto"/>
        <w:rPr>
          <w:rFonts w:cs="Times New Roman"/>
        </w:rPr>
      </w:pPr>
    </w:p>
    <w:p w14:paraId="6A8D6EEB" w14:textId="77777777" w:rsidR="00FF03A3" w:rsidRPr="00F61C22" w:rsidRDefault="00FF03A3" w:rsidP="00FF03A3">
      <w:pPr>
        <w:spacing w:line="360" w:lineRule="auto"/>
        <w:rPr>
          <w:rFonts w:cs="Times New Roman"/>
          <w:lang w:val="en-US" w:eastAsia="zh-CN"/>
        </w:rPr>
      </w:pPr>
      <w:r w:rsidRPr="00F61C22">
        <w:rPr>
          <w:rFonts w:cs="Times New Roman"/>
        </w:rPr>
        <w:t xml:space="preserve">If the reference allele frequency follows a uniform distribution between (0, 0.5), </w:t>
      </w:r>
      <m:oMath>
        <m:sSup>
          <m:sSupPr>
            <m:ctrlPr>
              <w:ins w:id="355" w:author="Guobo Chen" w:date="2021-06-13T15:11:00Z">
                <w:rPr>
                  <w:rFonts w:ascii="Cambria Math" w:hAnsi="Cambria Math" w:cs="Times New Roman"/>
                  <w:i/>
                </w:rPr>
              </w:ins>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f>
          <m:fPr>
            <m:ctrlPr>
              <w:ins w:id="356" w:author="Guobo Chen" w:date="2021-06-13T15:11:00Z">
                <w:rPr>
                  <w:rFonts w:ascii="Cambria Math" w:hAnsi="Cambria Math" w:cs="Times New Roman"/>
                  <w:i/>
                </w:rPr>
              </w:ins>
            </m:ctrlPr>
          </m:fPr>
          <m:num>
            <m:f>
              <m:fPr>
                <m:ctrlPr>
                  <w:ins w:id="357" w:author="Guobo Chen" w:date="2021-06-13T15:11:00Z">
                    <w:rPr>
                      <w:rFonts w:ascii="Cambria Math" w:hAnsi="Cambria Math" w:cs="Times New Roman"/>
                      <w:i/>
                    </w:rPr>
                  </w:ins>
                </m:ctrlPr>
              </m:fPr>
              <m:num>
                <m:r>
                  <w:rPr>
                    <w:rFonts w:ascii="Cambria Math" w:hAnsi="Cambria Math" w:cs="Times New Roman"/>
                  </w:rPr>
                  <m:t>5</m:t>
                </m:r>
              </m:num>
              <m:den>
                <m:r>
                  <w:rPr>
                    <w:rFonts w:ascii="Cambria Math" w:hAnsi="Cambria Math" w:cs="Times New Roman"/>
                  </w:rPr>
                  <m:t>12</m:t>
                </m:r>
              </m:den>
            </m:f>
          </m:num>
          <m:den>
            <m:f>
              <m:fPr>
                <m:ctrlPr>
                  <w:ins w:id="358" w:author="Guobo Chen" w:date="2021-06-13T15:11:00Z">
                    <w:rPr>
                      <w:rFonts w:ascii="Cambria Math" w:hAnsi="Cambria Math" w:cs="Times New Roman"/>
                      <w:i/>
                    </w:rPr>
                  </w:ins>
                </m:ctrlPr>
              </m:fPr>
              <m:num>
                <m:r>
                  <w:rPr>
                    <w:rFonts w:ascii="Cambria Math" w:hAnsi="Cambria Math" w:cs="Times New Roman"/>
                  </w:rPr>
                  <m:t>5</m:t>
                </m:r>
              </m:num>
              <m:den>
                <m:r>
                  <w:rPr>
                    <w:rFonts w:ascii="Cambria Math" w:hAnsi="Cambria Math" w:cs="Times New Roman"/>
                  </w:rPr>
                  <m:t>12</m:t>
                </m:r>
              </m:den>
            </m:f>
            <m:r>
              <w:rPr>
                <w:rFonts w:ascii="Cambria Math" w:hAnsi="Cambria Math" w:cs="Times New Roman"/>
              </w:rPr>
              <m:t>+</m:t>
            </m:r>
            <m:f>
              <m:fPr>
                <m:ctrlPr>
                  <w:ins w:id="359" w:author="Guobo Chen" w:date="2021-06-13T15:11:00Z">
                    <w:rPr>
                      <w:rFonts w:ascii="Cambria Math" w:hAnsi="Cambria Math" w:cs="Times New Roman"/>
                      <w:i/>
                    </w:rPr>
                  </w:ins>
                </m:ctrlPr>
              </m:fPr>
              <m:num>
                <m:r>
                  <w:rPr>
                    <w:rFonts w:ascii="Cambria Math" w:hAnsi="Cambria Math" w:cs="Times New Roman"/>
                  </w:rPr>
                  <m:t>2</m:t>
                </m:r>
              </m:num>
              <m:den>
                <m:r>
                  <w:rPr>
                    <w:rFonts w:ascii="Cambria Math" w:hAnsi="Cambria Math" w:cs="Times New Roman"/>
                  </w:rPr>
                  <m:t>3</m:t>
                </m:r>
              </m:den>
            </m:f>
            <m:f>
              <m:fPr>
                <m:ctrlPr>
                  <w:ins w:id="360" w:author="Guobo Chen" w:date="2021-06-13T15:11:00Z">
                    <w:rPr>
                      <w:rFonts w:ascii="Cambria Math" w:hAnsi="Cambria Math" w:cs="Times New Roman"/>
                      <w:i/>
                    </w:rPr>
                  </w:ins>
                </m:ctrlPr>
              </m:fPr>
              <m:num>
                <m:r>
                  <w:rPr>
                    <w:rFonts w:ascii="Cambria Math" w:hAnsi="Cambria Math" w:cs="Times New Roman"/>
                  </w:rPr>
                  <m:t>M</m:t>
                </m:r>
              </m:num>
              <m:den>
                <m:r>
                  <w:rPr>
                    <w:rFonts w:ascii="Cambria Math" w:hAnsi="Cambria Math" w:cs="Times New Roman"/>
                  </w:rPr>
                  <m:t>K</m:t>
                </m:r>
              </m:den>
            </m:f>
          </m:den>
        </m:f>
        <m:r>
          <w:rPr>
            <w:rFonts w:ascii="Cambria Math" w:hAnsi="Cambria Math" w:cs="Times New Roman"/>
          </w:rPr>
          <m:t>=</m:t>
        </m:r>
        <m:f>
          <m:fPr>
            <m:ctrlPr>
              <w:ins w:id="361" w:author="Guobo Chen" w:date="2021-06-13T15:11:00Z">
                <w:rPr>
                  <w:rFonts w:ascii="Cambria Math" w:hAnsi="Cambria Math" w:cs="Times New Roman"/>
                  <w:i/>
                </w:rPr>
              </w:ins>
            </m:ctrlPr>
          </m:fPr>
          <m:num>
            <m:r>
              <w:rPr>
                <w:rFonts w:ascii="Cambria Math" w:hAnsi="Cambria Math" w:cs="Times New Roman"/>
              </w:rPr>
              <m:t>5</m:t>
            </m:r>
          </m:num>
          <m:den>
            <m:r>
              <w:rPr>
                <w:rFonts w:ascii="Cambria Math" w:hAnsi="Cambria Math" w:cs="Times New Roman"/>
              </w:rPr>
              <m:t>5+8</m:t>
            </m:r>
            <m:f>
              <m:fPr>
                <m:ctrlPr>
                  <w:ins w:id="362" w:author="Guobo Chen" w:date="2021-06-13T15:11:00Z">
                    <w:rPr>
                      <w:rFonts w:ascii="Cambria Math" w:hAnsi="Cambria Math" w:cs="Times New Roman"/>
                      <w:i/>
                    </w:rPr>
                  </w:ins>
                </m:ctrlPr>
              </m:fPr>
              <m:num>
                <m:r>
                  <w:rPr>
                    <w:rFonts w:ascii="Cambria Math" w:hAnsi="Cambria Math" w:cs="Times New Roman"/>
                  </w:rPr>
                  <m:t>M</m:t>
                </m:r>
              </m:num>
              <m:den>
                <m:r>
                  <w:rPr>
                    <w:rFonts w:ascii="Cambria Math" w:hAnsi="Cambria Math" w:cs="Times New Roman"/>
                  </w:rPr>
                  <m:t>K</m:t>
                </m:r>
              </m:den>
            </m:f>
          </m:den>
        </m:f>
      </m:oMath>
      <w:r w:rsidRPr="00F61C22">
        <w:rPr>
          <w:rFonts w:cs="Times New Roman"/>
          <w:lang w:val="en-US" w:eastAsia="zh-CN"/>
        </w:rPr>
        <w:t>.</w:t>
      </w:r>
    </w:p>
    <w:p w14:paraId="4EE52A33" w14:textId="77777777" w:rsidR="00FF03A3" w:rsidRPr="00F61C22" w:rsidRDefault="00FF03A3" w:rsidP="00FF03A3">
      <w:pPr>
        <w:spacing w:line="360" w:lineRule="auto"/>
        <w:rPr>
          <w:rFonts w:cs="Times New Roman"/>
          <w:lang w:val="en-US" w:eastAsia="zh-CN"/>
        </w:rPr>
      </w:pPr>
    </w:p>
    <w:p w14:paraId="4890D7E5" w14:textId="77777777" w:rsidR="00FF03A3" w:rsidRPr="00F61C22" w:rsidRDefault="00FF03A3" w:rsidP="00FF03A3">
      <w:pPr>
        <w:spacing w:line="360" w:lineRule="auto"/>
        <w:rPr>
          <w:rFonts w:cs="Times New Roman"/>
        </w:rPr>
      </w:pPr>
      <w:r w:rsidRPr="00F61C22">
        <w:rPr>
          <w:rFonts w:cs="Times New Roman"/>
        </w:rPr>
        <w:t xml:space="preserve">Given </w:t>
      </w:r>
      <m:oMath>
        <m:r>
          <w:rPr>
            <w:rFonts w:ascii="Cambria Math" w:hAnsi="Cambria Math" w:cs="Times New Roman"/>
          </w:rPr>
          <m:t>M</m:t>
        </m:r>
      </m:oMath>
      <w:r w:rsidRPr="00F61C22">
        <w:rPr>
          <w:rFonts w:cs="Times New Roman"/>
        </w:rPr>
        <w:t xml:space="preserve"> loci with MAF of 0.5, the expected frequencies for </w:t>
      </w:r>
      <m:oMath>
        <m:r>
          <w:rPr>
            <w:rFonts w:ascii="Cambria Math" w:hAnsi="Cambria Math" w:cs="Times New Roman"/>
          </w:rPr>
          <m:t>AA</m:t>
        </m:r>
      </m:oMath>
      <w:r w:rsidRPr="00F61C22">
        <w:rPr>
          <w:rFonts w:cs="Times New Roman"/>
        </w:rPr>
        <w:t xml:space="preserve">, </w:t>
      </w:r>
      <m:oMath>
        <m:r>
          <w:rPr>
            <w:rFonts w:ascii="Cambria Math" w:hAnsi="Cambria Math" w:cs="Times New Roman"/>
          </w:rPr>
          <m:t>Aa</m:t>
        </m:r>
      </m:oMath>
      <w:r w:rsidRPr="00F61C22">
        <w:rPr>
          <w:rFonts w:cs="Times New Roman"/>
        </w:rPr>
        <w:t xml:space="preserve">, and </w:t>
      </w:r>
      <m:oMath>
        <m:r>
          <w:rPr>
            <w:rFonts w:ascii="Cambria Math" w:hAnsi="Cambria Math" w:cs="Times New Roman"/>
          </w:rPr>
          <m:t>aa</m:t>
        </m:r>
      </m:oMath>
      <w:r w:rsidRPr="00F61C22">
        <w:rPr>
          <w:rFonts w:cs="Times New Roman"/>
        </w:rPr>
        <w:t xml:space="preserve"> are </w:t>
      </w:r>
      <m:oMath>
        <m:sSub>
          <m:sSubPr>
            <m:ctrlPr>
              <w:ins w:id="363" w:author="Guobo Chen" w:date="2021-06-13T15:11:00Z">
                <w:rPr>
                  <w:rFonts w:ascii="Cambria Math" w:hAnsi="Cambria Math" w:cs="Times New Roman"/>
                  <w:i/>
                </w:rPr>
              </w:ins>
            </m:ctrlPr>
          </m:sSubPr>
          <m:e>
            <m:acc>
              <m:accPr>
                <m:chr m:val="̃"/>
                <m:ctrlPr>
                  <w:ins w:id="364"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=0.25</m:t>
        </m:r>
      </m:oMath>
      <w:r w:rsidRPr="00F61C22">
        <w:rPr>
          <w:rFonts w:cs="Times New Roman"/>
        </w:rPr>
        <w:t xml:space="preserve">, </w:t>
      </w:r>
      <m:oMath>
        <m:sSub>
          <m:sSubPr>
            <m:ctrlPr>
              <w:ins w:id="365" w:author="Guobo Chen" w:date="2021-06-13T15:11:00Z">
                <w:rPr>
                  <w:rFonts w:ascii="Cambria Math" w:hAnsi="Cambria Math" w:cs="Times New Roman"/>
                  <w:i/>
                </w:rPr>
              </w:ins>
            </m:ctrlPr>
          </m:sSubPr>
          <m:e>
            <m:acc>
              <m:accPr>
                <m:chr m:val="̃"/>
                <m:ctrlPr>
                  <w:ins w:id="366"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=0.5</m:t>
        </m:r>
      </m:oMath>
      <w:r w:rsidRPr="00F61C22">
        <w:rPr>
          <w:rFonts w:cs="Times New Roman"/>
        </w:rPr>
        <w:t xml:space="preserve">, </w:t>
      </w:r>
      <m:oMath>
        <m:sSub>
          <m:sSubPr>
            <m:ctrlPr>
              <w:ins w:id="367" w:author="Guobo Chen" w:date="2021-06-13T15:11:00Z">
                <w:rPr>
                  <w:rFonts w:ascii="Cambria Math" w:hAnsi="Cambria Math" w:cs="Times New Roman"/>
                  <w:i/>
                </w:rPr>
              </w:ins>
            </m:ctrlPr>
          </m:sSubPr>
          <m:e>
            <m:acc>
              <m:accPr>
                <m:chr m:val="̃"/>
                <m:ctrlPr>
                  <w:ins w:id="368" w:author="Guobo Chen" w:date="2021-06-13T15:11:00Z">
                    <w:rPr>
                      <w:rFonts w:ascii="Cambria Math" w:hAnsi="Cambria Math" w:cs="Times New Roman"/>
                      <w:i/>
                    </w:rPr>
                  </w:ins>
                </m:ctrlPr>
              </m:accPr>
              <m:e>
                <m:r>
                  <w:rPr>
                    <w:rFonts w:ascii="Cambria Math" w:hAnsi="Cambria Math" w:cs="Times New Roman"/>
                  </w:rPr>
                  <m:t>p</m:t>
                </m:r>
              </m:e>
            </m:acc>
          </m:e>
          <m:sub>
            <m:r>
              <w:rPr>
                <w:rFonts w:ascii="Cambria Math" w:hAnsi="Cambria Math" w:cs="Times New Roman"/>
              </w:rPr>
              <m:t>aa</m:t>
            </m:r>
          </m:sub>
        </m:sSub>
        <m:r>
          <w:rPr>
            <w:rFonts w:ascii="Cambria Math" w:hAnsi="Cambria Math" w:cs="Times New Roman"/>
          </w:rPr>
          <m:t>=0.25</m:t>
        </m:r>
      </m:oMath>
      <w:r w:rsidRPr="00F61C22">
        <w:rPr>
          <w:rFonts w:cs="Times New Roman"/>
        </w:rPr>
        <w:t xml:space="preserve">, and </w:t>
      </w:r>
      <m:oMath>
        <m:r>
          <w:rPr>
            <w:rFonts w:ascii="Cambria Math" w:hAnsi="Cambria Math" w:cs="Times New Roman"/>
          </w:rPr>
          <m:t>f=0.5</m:t>
        </m:r>
      </m:oMath>
      <w:r w:rsidRPr="00F61C22">
        <w:rPr>
          <w:rFonts w:cs="Times New Roman"/>
        </w:rPr>
        <w:t>.</w:t>
      </w:r>
      <m:oMath>
        <m:r>
          <w:rPr>
            <w:rFonts w:ascii="Cambria Math" w:hAnsi="Cambria Math" w:cs="Times New Roman"/>
          </w:rPr>
          <m:t xml:space="preserve"> E</m:t>
        </m:r>
        <m:d>
          <m:dPr>
            <m:ctrlPr>
              <w:ins w:id="369" w:author="Guobo Chen" w:date="2021-06-13T15:11:00Z">
                <w:rPr>
                  <w:rFonts w:ascii="Cambria Math" w:hAnsi="Cambria Math" w:cs="Times New Roman"/>
                  <w:i/>
                </w:rPr>
              </w:ins>
            </m:ctrlPr>
          </m:dPr>
          <m:e>
            <m:sSup>
              <m:sSupPr>
                <m:ctrlPr>
                  <w:ins w:id="370" w:author="Guobo Chen" w:date="2021-06-13T15:11:00Z">
                    <w:rPr>
                      <w:rFonts w:ascii="Cambria Math" w:hAnsi="Cambria Math" w:cs="Times New Roman"/>
                      <w:i/>
                    </w:rPr>
                  </w:ins>
                </m:ctrlPr>
              </m:sSupPr>
              <m:e>
                <m:r>
                  <w:rPr>
                    <w:rFonts w:ascii="Cambria Math" w:hAnsi="Cambria Math" w:cs="Times New Roman"/>
                  </w:rPr>
                  <m:t>g</m:t>
                </m:r>
              </m:e>
              <m:sup>
                <m:r>
                  <w:rPr>
                    <w:rFonts w:ascii="Cambria Math" w:hAnsi="Cambria Math" w:cs="Times New Roman"/>
                  </w:rPr>
                  <m:t>2</m:t>
                </m:r>
              </m:sup>
            </m:sSup>
          </m:e>
        </m:d>
        <m:r>
          <w:rPr>
            <w:rFonts w:ascii="Cambria Math" w:hAnsi="Cambria Math" w:cs="Times New Roman"/>
          </w:rPr>
          <m:t>=1.5</m:t>
        </m:r>
      </m:oMath>
      <w:r w:rsidRPr="00F61C22">
        <w:rPr>
          <w:rFonts w:cs="Times New Roman"/>
        </w:rPr>
        <w:t xml:space="preserve">, and </w:t>
      </w:r>
      <m:oMath>
        <m:r>
          <w:rPr>
            <w:rFonts w:ascii="Cambria Math" w:hAnsi="Cambria Math" w:cs="Times New Roman"/>
          </w:rPr>
          <m:t>E</m:t>
        </m:r>
        <m:d>
          <m:dPr>
            <m:ctrlPr>
              <w:ins w:id="371" w:author="Guobo Chen" w:date="2021-06-13T15:11:00Z">
                <w:rPr>
                  <w:rFonts w:ascii="Cambria Math" w:hAnsi="Cambria Math" w:cs="Times New Roman"/>
                  <w:i/>
                </w:rPr>
              </w:ins>
            </m:ctrlPr>
          </m:dPr>
          <m:e>
            <m:sSubSup>
              <m:sSubSupPr>
                <m:ctrlPr>
                  <w:ins w:id="372" w:author="Guobo Chen" w:date="2021-06-13T15:11:00Z">
                    <w:rPr>
                      <w:rFonts w:ascii="Cambria Math" w:hAnsi="Cambria Math" w:cs="Times New Roman"/>
                      <w:i/>
                    </w:rPr>
                  </w:ins>
                </m:ctrlPr>
              </m:sSubSupPr>
              <m:e>
                <m:r>
                  <w:rPr>
                    <w:rFonts w:ascii="Cambria Math" w:hAnsi="Cambria Math" w:cs="Times New Roman"/>
                  </w:rPr>
                  <m:t>σ</m:t>
                </m:r>
              </m:e>
              <m:sub>
                <m:r>
                  <w:rPr>
                    <w:rFonts w:ascii="Cambria Math" w:hAnsi="Cambria Math" w:cs="Times New Roman"/>
                  </w:rPr>
                  <m:t>g</m:t>
                </m:r>
              </m:sub>
              <m:sup>
                <m:r>
                  <w:rPr>
                    <w:rFonts w:ascii="Cambria Math" w:hAnsi="Cambria Math" w:cs="Times New Roman"/>
                  </w:rPr>
                  <m:t>2</m:t>
                </m:r>
              </m:sup>
            </m:sSubSup>
          </m:e>
        </m:d>
        <m:r>
          <w:rPr>
            <w:rFonts w:ascii="Cambria Math" w:hAnsi="Cambria Math" w:cs="Times New Roman"/>
          </w:rPr>
          <m:t>=0.5</m:t>
        </m:r>
      </m:oMath>
      <w:r w:rsidRPr="00F61C22">
        <w:rPr>
          <w:rFonts w:cs="Times New Roman"/>
        </w:rPr>
        <w:t xml:space="preserve">. Plugging them in to the Equation 13 leads to </w:t>
      </w:r>
      <m:oMath>
        <m:sSup>
          <m:sSupPr>
            <m:ctrlPr>
              <w:ins w:id="373" w:author="Guobo Chen" w:date="2021-06-13T15:11:00Z">
                <w:rPr>
                  <w:rFonts w:ascii="Cambria Math" w:hAnsi="Cambria Math" w:cs="Times New Roman"/>
                  <w:i/>
                </w:rPr>
              </w:ins>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m:t>
        </m:r>
        <m:f>
          <m:fPr>
            <m:ctrlPr>
              <w:ins w:id="374" w:author="Guobo Chen" w:date="2021-06-13T15:11:00Z">
                <w:rPr>
                  <w:rFonts w:ascii="Cambria Math" w:hAnsi="Cambria Math" w:cs="Times New Roman"/>
                  <w:i/>
                </w:rPr>
              </w:ins>
            </m:ctrlPr>
          </m:fPr>
          <m:num>
            <m:r>
              <w:rPr>
                <w:rFonts w:ascii="Cambria Math" w:hAnsi="Cambria Math" w:cs="Times New Roman"/>
              </w:rPr>
              <m:t>0.5</m:t>
            </m:r>
          </m:num>
          <m:den>
            <m:r>
              <w:rPr>
                <w:rFonts w:ascii="Cambria Math" w:hAnsi="Cambria Math" w:cs="Times New Roman"/>
              </w:rPr>
              <m:t>0.5+1.5</m:t>
            </m:r>
            <m:f>
              <m:fPr>
                <m:ctrlPr>
                  <w:ins w:id="375" w:author="Guobo Chen" w:date="2021-06-13T15:11:00Z">
                    <w:rPr>
                      <w:rFonts w:ascii="Cambria Math" w:hAnsi="Cambria Math" w:cs="Times New Roman"/>
                      <w:i/>
                    </w:rPr>
                  </w:ins>
                </m:ctrlPr>
              </m:fPr>
              <m:num>
                <m:r>
                  <w:rPr>
                    <w:rFonts w:ascii="Cambria Math" w:hAnsi="Cambria Math" w:cs="Times New Roman"/>
                  </w:rPr>
                  <m:t>M</m:t>
                </m:r>
              </m:num>
              <m:den>
                <m:r>
                  <w:rPr>
                    <w:rFonts w:ascii="Cambria Math" w:hAnsi="Cambria Math" w:cs="Times New Roman"/>
                  </w:rPr>
                  <m:t>K</m:t>
                </m:r>
              </m:den>
            </m:f>
          </m:den>
        </m:f>
        <m:r>
          <w:rPr>
            <w:rFonts w:ascii="Cambria Math" w:hAnsi="Cambria Math" w:cs="Times New Roman"/>
          </w:rPr>
          <m:t>=</m:t>
        </m:r>
        <m:f>
          <m:fPr>
            <m:ctrlPr>
              <w:ins w:id="376" w:author="Guobo Chen" w:date="2021-06-13T15:11:00Z">
                <w:rPr>
                  <w:rFonts w:ascii="Cambria Math" w:hAnsi="Cambria Math" w:cs="Times New Roman"/>
                  <w:i/>
                </w:rPr>
              </w:ins>
            </m:ctrlPr>
          </m:fPr>
          <m:num>
            <m:r>
              <w:rPr>
                <w:rFonts w:ascii="Cambria Math" w:hAnsi="Cambria Math" w:cs="Times New Roman"/>
              </w:rPr>
              <m:t>1</m:t>
            </m:r>
          </m:num>
          <m:den>
            <m:r>
              <w:rPr>
                <w:rFonts w:ascii="Cambria Math" w:hAnsi="Cambria Math" w:cs="Times New Roman"/>
              </w:rPr>
              <m:t>1+3</m:t>
            </m:r>
            <m:f>
              <m:fPr>
                <m:ctrlPr>
                  <w:ins w:id="377" w:author="Guobo Chen" w:date="2021-06-13T15:11:00Z">
                    <w:rPr>
                      <w:rFonts w:ascii="Cambria Math" w:hAnsi="Cambria Math" w:cs="Times New Roman"/>
                      <w:i/>
                    </w:rPr>
                  </w:ins>
                </m:ctrlPr>
              </m:fPr>
              <m:num>
                <m:r>
                  <w:rPr>
                    <w:rFonts w:ascii="Cambria Math" w:hAnsi="Cambria Math" w:cs="Times New Roman"/>
                  </w:rPr>
                  <m:t>M</m:t>
                </m:r>
              </m:num>
              <m:den>
                <m:r>
                  <w:rPr>
                    <w:rFonts w:ascii="Cambria Math" w:hAnsi="Cambria Math" w:cs="Times New Roman"/>
                  </w:rPr>
                  <m:t>K</m:t>
                </m:r>
              </m:den>
            </m:f>
          </m:den>
        </m:f>
      </m:oMath>
      <w:r w:rsidRPr="00F61C22">
        <w:rPr>
          <w:rFonts w:cs="Times New Roman"/>
        </w:rPr>
        <w:t>.</w:t>
      </w:r>
    </w:p>
    <w:p w14:paraId="77B73F35" w14:textId="77777777" w:rsidR="00FF03A3" w:rsidRPr="00F61C22" w:rsidRDefault="00FF03A3" w:rsidP="00FF03A3">
      <w:pPr>
        <w:spacing w:line="360" w:lineRule="auto"/>
        <w:rPr>
          <w:rFonts w:cs="Times New Roman"/>
          <w:lang w:val="en-US" w:eastAsia="zh-CN"/>
        </w:rPr>
      </w:pPr>
      <w:r w:rsidRPr="00F61C22">
        <w:rPr>
          <w:rFonts w:cs="Times New Roman"/>
          <w:lang w:val="en-US" w:eastAsia="zh-CN"/>
        </w:rPr>
        <w:lastRenderedPageBreak/>
        <w:t xml:space="preserve">Equation 13 can be rewritten as </w:t>
      </w:r>
      <m:oMath>
        <m:sSup>
          <m:sSupPr>
            <m:ctrlPr>
              <w:ins w:id="378"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r>
          <w:rPr>
            <w:rFonts w:ascii="Cambria Math" w:hAnsi="Cambria Math" w:cs="Times New Roman"/>
            <w:lang w:val="en-US" w:eastAsia="zh-CN"/>
          </w:rPr>
          <m:t>=</m:t>
        </m:r>
        <m:f>
          <m:fPr>
            <m:ctrlPr>
              <w:ins w:id="379"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1</m:t>
            </m:r>
          </m:num>
          <m:den>
            <m:r>
              <w:rPr>
                <w:rFonts w:ascii="Cambria Math" w:hAnsi="Cambria Math" w:cs="Times New Roman"/>
                <w:lang w:val="en-US" w:eastAsia="zh-CN"/>
              </w:rPr>
              <m:t>1+φ</m:t>
            </m:r>
            <m:f>
              <m:fPr>
                <m:ctrlPr>
                  <w:ins w:id="380"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den>
        </m:f>
      </m:oMath>
      <w:r w:rsidRPr="00F61C22">
        <w:rPr>
          <w:rFonts w:cs="Times New Roman"/>
          <w:lang w:val="en-US" w:eastAsia="zh-CN"/>
        </w:rPr>
        <w:t xml:space="preserve">, in which </w:t>
      </w:r>
      <m:oMath>
        <m:r>
          <w:rPr>
            <w:rFonts w:ascii="Cambria Math" w:hAnsi="Cambria Math" w:cs="Times New Roman"/>
            <w:lang w:val="en-US" w:eastAsia="zh-CN"/>
          </w:rPr>
          <m:t>φ=3</m:t>
        </m:r>
      </m:oMath>
      <w:r w:rsidRPr="00F61C22">
        <w:rPr>
          <w:rFonts w:cs="Times New Roman"/>
          <w:lang w:val="en-US" w:eastAsia="zh-CN"/>
        </w:rPr>
        <w:t xml:space="preserve"> if MAF is 0.5, and </w:t>
      </w:r>
      <m:oMath>
        <m:r>
          <w:rPr>
            <w:rFonts w:ascii="Cambria Math" w:hAnsi="Cambria Math" w:cs="Times New Roman"/>
            <w:lang w:val="en-US" w:eastAsia="zh-CN"/>
          </w:rPr>
          <m:t>φ=1.6</m:t>
        </m:r>
      </m:oMath>
      <w:r w:rsidRPr="00F61C22">
        <w:rPr>
          <w:rFonts w:cs="Times New Roman"/>
          <w:lang w:val="en-US" w:eastAsia="zh-CN"/>
        </w:rPr>
        <w:t xml:space="preserve"> if MAF in nearly from a uniform distribution. From Equation 13, it is easy to calculate the ratio between the number of markers and the number of PPS given a controlled </w:t>
      </w:r>
      <m:oMath>
        <m:sSup>
          <m:sSupPr>
            <m:ctrlPr>
              <w:ins w:id="381"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oMath>
      <w:r w:rsidRPr="00F61C22">
        <w:rPr>
          <w:rFonts w:cs="Times New Roman"/>
          <w:lang w:val="en-US" w:eastAsia="zh-CN"/>
        </w:rPr>
        <w:t>,</w:t>
      </w:r>
    </w:p>
    <w:p w14:paraId="4C00DE59" w14:textId="77777777" w:rsidR="00FF03A3" w:rsidRPr="00F61C22" w:rsidRDefault="005E077C" w:rsidP="00FF03A3">
      <w:pPr>
        <w:spacing w:line="360" w:lineRule="auto"/>
        <w:rPr>
          <w:rFonts w:cs="Times New Roman"/>
          <w:lang w:val="en-US" w:eastAsia="zh-CN"/>
        </w:rPr>
      </w:pPr>
      <m:oMath>
        <m:f>
          <m:fPr>
            <m:ctrlPr>
              <w:ins w:id="382"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m:t>
        </m:r>
        <m:f>
          <m:fPr>
            <m:ctrlPr>
              <w:ins w:id="383"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1-</m:t>
            </m:r>
            <m:sSup>
              <m:sSupPr>
                <m:ctrlPr>
                  <w:ins w:id="384"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num>
          <m:den>
            <m:r>
              <w:rPr>
                <w:rFonts w:ascii="Cambria Math" w:hAnsi="Cambria Math" w:cs="Times New Roman"/>
                <w:lang w:val="en-US" w:eastAsia="zh-CN"/>
              </w:rPr>
              <m:t>φ</m:t>
            </m:r>
            <m:sSup>
              <m:sSupPr>
                <m:ctrlPr>
                  <w:ins w:id="385"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den>
        </m:f>
      </m:oMath>
      <w:r w:rsidR="00FF03A3" w:rsidRPr="00F61C22">
        <w:rPr>
          <w:rFonts w:cs="Times New Roman"/>
          <w:lang w:val="en-US" w:eastAsia="zh-CN"/>
        </w:rPr>
        <w:tab/>
      </w:r>
      <w:r w:rsidR="00FF03A3" w:rsidRPr="00F61C22">
        <w:rPr>
          <w:rFonts w:cs="Times New Roman"/>
          <w:b/>
          <w:lang w:val="en-US" w:eastAsia="zh-CN"/>
        </w:rPr>
        <w:t>(Equation 1</w:t>
      </w:r>
      <w:r w:rsidR="00FF03A3">
        <w:rPr>
          <w:rFonts w:cs="Times New Roman"/>
          <w:b/>
          <w:lang w:val="en-US" w:eastAsia="zh-CN"/>
        </w:rPr>
        <w:t>6</w:t>
      </w:r>
      <w:r w:rsidR="00FF03A3" w:rsidRPr="00F61C22">
        <w:rPr>
          <w:rFonts w:cs="Times New Roman"/>
          <w:b/>
          <w:lang w:val="en-US" w:eastAsia="zh-CN"/>
        </w:rPr>
        <w:t>)</w:t>
      </w:r>
    </w:p>
    <w:p w14:paraId="585ECD2E" w14:textId="77777777" w:rsidR="00FF03A3" w:rsidRPr="00F61C22" w:rsidRDefault="00FF03A3" w:rsidP="00FF03A3">
      <w:pPr>
        <w:spacing w:line="360" w:lineRule="auto"/>
        <w:rPr>
          <w:rFonts w:cs="Times New Roman"/>
          <w:lang w:val="en-US" w:eastAsia="zh-CN"/>
        </w:rPr>
      </w:pPr>
    </w:p>
    <w:p w14:paraId="47F2372D" w14:textId="77777777" w:rsidR="00FF03A3" w:rsidRDefault="00FF03A3" w:rsidP="00FF03A3">
      <w:pPr>
        <w:rPr>
          <w:rFonts w:cs="Times New Roman"/>
          <w:lang w:val="en-US" w:eastAsia="zh-CN"/>
        </w:rPr>
      </w:pPr>
      <w:r w:rsidRPr="00F61C22">
        <w:rPr>
          <w:rFonts w:cs="Times New Roman"/>
          <w:lang w:val="en-US" w:eastAsia="zh-CN"/>
        </w:rPr>
        <w:t xml:space="preserve">For uniform distribution of MAF, if </w:t>
      </w:r>
      <m:oMath>
        <m:sSup>
          <m:sSupPr>
            <m:ctrlPr>
              <w:ins w:id="386"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r>
          <w:rPr>
            <w:rFonts w:ascii="Cambria Math" w:hAnsi="Cambria Math" w:cs="Times New Roman"/>
            <w:lang w:val="en-US" w:eastAsia="zh-CN"/>
          </w:rPr>
          <m:t>≤0.1</m:t>
        </m:r>
      </m:oMath>
      <w:r w:rsidRPr="00F61C22">
        <w:rPr>
          <w:rFonts w:cs="Times New Roman"/>
          <w:lang w:val="en-US" w:eastAsia="zh-CN"/>
        </w:rPr>
        <w:t xml:space="preserve"> is set as the threshold, </w:t>
      </w:r>
      <m:oMath>
        <m:f>
          <m:fPr>
            <m:ctrlPr>
              <w:ins w:id="387"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≥5.4</m:t>
        </m:r>
      </m:oMath>
      <w:r w:rsidRPr="00F61C22">
        <w:rPr>
          <w:rFonts w:cs="Times New Roman"/>
          <w:lang w:val="en-US" w:eastAsia="zh-CN"/>
        </w:rPr>
        <w:t xml:space="preserve">; if </w:t>
      </w:r>
      <m:oMath>
        <m:sSup>
          <m:sSupPr>
            <m:ctrlPr>
              <w:ins w:id="388"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r>
          <w:rPr>
            <w:rFonts w:ascii="Cambria Math" w:hAnsi="Cambria Math" w:cs="Times New Roman"/>
            <w:lang w:val="en-US" w:eastAsia="zh-CN"/>
          </w:rPr>
          <m:t>≤0.05</m:t>
        </m:r>
      </m:oMath>
      <w:r w:rsidRPr="00F61C22">
        <w:rPr>
          <w:rFonts w:cs="Times New Roman"/>
          <w:lang w:val="en-US" w:eastAsia="zh-CN"/>
        </w:rPr>
        <w:t xml:space="preserve">, </w:t>
      </w:r>
      <m:oMath>
        <m:f>
          <m:fPr>
            <m:ctrlPr>
              <w:ins w:id="389"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≥11.4</m:t>
        </m:r>
      </m:oMath>
      <w:r w:rsidRPr="00F61C22">
        <w:rPr>
          <w:rFonts w:cs="Times New Roman"/>
          <w:lang w:val="en-US" w:eastAsia="zh-CN"/>
        </w:rPr>
        <w:t xml:space="preserve">, and if </w:t>
      </w:r>
      <m:oMath>
        <m:sSup>
          <m:sSupPr>
            <m:ctrlPr>
              <w:ins w:id="390" w:author="Guobo Chen" w:date="2021-06-13T15:11:00Z">
                <w:rPr>
                  <w:rFonts w:ascii="Cambria Math" w:hAnsi="Cambria Math" w:cs="Times New Roman"/>
                  <w:i/>
                  <w:lang w:val="en-US" w:eastAsia="zh-CN"/>
                </w:rPr>
              </w:ins>
            </m:ctrlPr>
          </m:sSupPr>
          <m:e>
            <m:r>
              <w:rPr>
                <w:rFonts w:ascii="Cambria Math" w:hAnsi="Cambria Math" w:cs="Times New Roman"/>
                <w:lang w:val="en-US" w:eastAsia="zh-CN"/>
              </w:rPr>
              <m:t>R</m:t>
            </m:r>
          </m:e>
          <m:sup>
            <m:r>
              <w:rPr>
                <w:rFonts w:ascii="Cambria Math" w:hAnsi="Cambria Math" w:cs="Times New Roman"/>
                <w:lang w:val="en-US" w:eastAsia="zh-CN"/>
              </w:rPr>
              <m:t>2</m:t>
            </m:r>
          </m:sup>
        </m:sSup>
        <m:r>
          <w:rPr>
            <w:rFonts w:ascii="Cambria Math" w:hAnsi="Cambria Math" w:cs="Times New Roman"/>
            <w:lang w:val="en-US" w:eastAsia="zh-CN"/>
          </w:rPr>
          <m:t>≤0.01</m:t>
        </m:r>
      </m:oMath>
      <w:r w:rsidRPr="00F61C22">
        <w:rPr>
          <w:rFonts w:cs="Times New Roman"/>
          <w:lang w:val="en-US" w:eastAsia="zh-CN"/>
        </w:rPr>
        <w:t xml:space="preserve">, </w:t>
      </w:r>
      <m:oMath>
        <m:f>
          <m:fPr>
            <m:ctrlPr>
              <w:ins w:id="391"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≥59.4</m:t>
        </m:r>
      </m:oMath>
      <w:r w:rsidRPr="00F61C22">
        <w:rPr>
          <w:rFonts w:cs="Times New Roman"/>
          <w:lang w:val="en-US" w:eastAsia="zh-CN"/>
        </w:rPr>
        <w:t xml:space="preserve">. In general, the higher the ratio between </w:t>
      </w:r>
      <m:oMath>
        <m:r>
          <w:rPr>
            <w:rFonts w:ascii="Cambria Math" w:hAnsi="Cambria Math" w:cs="Times New Roman"/>
            <w:lang w:val="en-US" w:eastAsia="zh-CN"/>
          </w:rPr>
          <m:t>M</m:t>
        </m:r>
      </m:oMath>
      <w:r w:rsidRPr="00F61C22">
        <w:rPr>
          <w:rFonts w:cs="Times New Roman"/>
          <w:lang w:val="en-US" w:eastAsia="zh-CN"/>
        </w:rPr>
        <w:t xml:space="preserve"> and </w:t>
      </w:r>
      <m:oMath>
        <m:r>
          <w:rPr>
            <w:rFonts w:ascii="Cambria Math" w:hAnsi="Cambria Math" w:cs="Times New Roman"/>
            <w:lang w:val="en-US" w:eastAsia="zh-CN"/>
          </w:rPr>
          <m:t>K</m:t>
        </m:r>
      </m:oMath>
      <w:r w:rsidRPr="00F61C22">
        <w:rPr>
          <w:rFonts w:cs="Times New Roman"/>
          <w:lang w:val="en-US" w:eastAsia="zh-CN"/>
        </w:rPr>
        <w:t xml:space="preserve">, the less information can be inferred. We suggest </w:t>
      </w:r>
      <m:oMath>
        <m:f>
          <m:fPr>
            <m:ctrlPr>
              <w:ins w:id="392" w:author="Guobo Chen" w:date="2021-06-13T15:11:00Z">
                <w:rPr>
                  <w:rFonts w:ascii="Cambria Math" w:hAnsi="Cambria Math" w:cs="Times New Roman"/>
                  <w:i/>
                  <w:lang w:val="en-US" w:eastAsia="zh-CN"/>
                </w:rPr>
              </w:ins>
            </m:ctrlPr>
          </m:fPr>
          <m:num>
            <m:r>
              <w:rPr>
                <w:rFonts w:ascii="Cambria Math" w:hAnsi="Cambria Math" w:cs="Times New Roman"/>
                <w:lang w:val="en-US" w:eastAsia="zh-CN"/>
              </w:rPr>
              <m:t>M</m:t>
            </m:r>
          </m:num>
          <m:den>
            <m:r>
              <w:rPr>
                <w:rFonts w:ascii="Cambria Math" w:hAnsi="Cambria Math" w:cs="Times New Roman"/>
                <w:lang w:val="en-US" w:eastAsia="zh-CN"/>
              </w:rPr>
              <m:t>K</m:t>
            </m:r>
          </m:den>
        </m:f>
        <m:r>
          <w:rPr>
            <w:rFonts w:ascii="Cambria Math" w:hAnsi="Cambria Math" w:cs="Times New Roman"/>
            <w:lang w:val="en-US" w:eastAsia="zh-CN"/>
          </w:rPr>
          <m:t>≥5~10</m:t>
        </m:r>
      </m:oMath>
      <w:r w:rsidRPr="00F61C22">
        <w:rPr>
          <w:rFonts w:cs="Times New Roman"/>
          <w:lang w:val="en-US" w:eastAsia="zh-CN"/>
        </w:rPr>
        <w:t xml:space="preserve"> may be sufficient.</w:t>
      </w:r>
    </w:p>
    <w:p w14:paraId="135675C1" w14:textId="76F015B9" w:rsidR="00FF03A3" w:rsidRDefault="00CB0D0A" w:rsidP="00FF03A3">
      <w:pPr>
        <w:rPr>
          <w:rFonts w:cs="Times New Roman"/>
          <w:lang w:val="en-US" w:eastAsia="zh-CN"/>
        </w:rPr>
      </w:pPr>
      <w:r>
        <w:rPr>
          <w:rFonts w:cs="Times New Roman"/>
          <w:lang w:val="en-US" w:eastAsia="zh-CN"/>
        </w:rPr>
        <w:br w:type="page"/>
      </w:r>
    </w:p>
    <w:p w14:paraId="425759BE" w14:textId="7413B808" w:rsidR="00B47744" w:rsidRPr="006F729C" w:rsidRDefault="00B47744" w:rsidP="0033271C">
      <w:pPr>
        <w:rPr>
          <w:rFonts w:cs="Times New Roman"/>
          <w:lang w:val="en-US"/>
        </w:rPr>
      </w:pPr>
    </w:p>
    <w:p w14:paraId="74544BA2" w14:textId="77777777" w:rsidR="006D3DB5" w:rsidRDefault="00FF03A3" w:rsidP="00C44F1B">
      <w:pPr>
        <w:widowControl w:val="0"/>
        <w:autoSpaceDE w:val="0"/>
        <w:autoSpaceDN w:val="0"/>
        <w:adjustRightInd w:val="0"/>
        <w:spacing w:after="140"/>
        <w:ind w:left="640" w:hanging="640"/>
        <w:rPr>
          <w:lang w:val="en-US" w:eastAsia="zh-CN"/>
        </w:rPr>
      </w:pPr>
      <w:r>
        <w:rPr>
          <w:lang w:val="en-US" w:eastAsia="zh-CN"/>
        </w:rPr>
        <w:t>Reference</w:t>
      </w:r>
      <w:r w:rsidR="00892411">
        <w:rPr>
          <w:lang w:val="en-US" w:eastAsia="zh-CN"/>
        </w:rPr>
        <w:t>s</w:t>
      </w:r>
    </w:p>
    <w:p w14:paraId="78083349" w14:textId="2D385197" w:rsidR="004F1026" w:rsidRPr="004F1026" w:rsidRDefault="00FF03A3" w:rsidP="004F1026">
      <w:pPr>
        <w:widowControl w:val="0"/>
        <w:autoSpaceDE w:val="0"/>
        <w:autoSpaceDN w:val="0"/>
        <w:adjustRightInd w:val="0"/>
        <w:spacing w:after="140"/>
        <w:ind w:left="640" w:hanging="640"/>
        <w:rPr>
          <w:rFonts w:ascii="Calibri" w:hAnsi="Calibri" w:cs="Calibri"/>
          <w:noProof/>
          <w:sz w:val="24"/>
          <w:lang w:val="en-US"/>
        </w:rPr>
      </w:pPr>
      <w:r>
        <w:rPr>
          <w:rFonts w:asciiTheme="majorHAnsi" w:eastAsiaTheme="majorEastAsia" w:hAnsiTheme="majorHAnsi" w:cstheme="majorBidi"/>
          <w:b/>
          <w:bCs/>
          <w:color w:val="345A8A" w:themeColor="accent1" w:themeShade="B5"/>
          <w:sz w:val="32"/>
          <w:szCs w:val="32"/>
          <w:lang w:val="en-US" w:eastAsia="zh-CN"/>
        </w:rPr>
        <w:fldChar w:fldCharType="begin" w:fldLock="1"/>
      </w:r>
      <w:r>
        <w:rPr>
          <w:lang w:val="en-US" w:eastAsia="zh-CN"/>
        </w:rPr>
        <w:instrText xml:space="preserve">ADDIN Mendeley Bibliography CSL_BIBLIOGRAPHY </w:instrText>
      </w:r>
      <w:r>
        <w:rPr>
          <w:rFonts w:asciiTheme="majorHAnsi" w:eastAsiaTheme="majorEastAsia" w:hAnsiTheme="majorHAnsi" w:cstheme="majorBidi"/>
          <w:b/>
          <w:bCs/>
          <w:color w:val="345A8A" w:themeColor="accent1" w:themeShade="B5"/>
          <w:sz w:val="32"/>
          <w:szCs w:val="32"/>
          <w:lang w:val="en-US" w:eastAsia="zh-CN"/>
        </w:rPr>
        <w:fldChar w:fldCharType="separate"/>
      </w:r>
      <w:r w:rsidR="004F1026" w:rsidRPr="004F1026">
        <w:rPr>
          <w:rFonts w:ascii="Calibri" w:hAnsi="Calibri" w:cs="Calibri"/>
          <w:noProof/>
          <w:sz w:val="24"/>
          <w:lang w:val="en-US"/>
        </w:rPr>
        <w:t xml:space="preserve">1 </w:t>
      </w:r>
      <w:r w:rsidR="004F1026" w:rsidRPr="004F1026">
        <w:rPr>
          <w:rFonts w:ascii="Calibri" w:hAnsi="Calibri" w:cs="Calibri"/>
          <w:noProof/>
          <w:sz w:val="24"/>
          <w:lang w:val="en-US"/>
        </w:rPr>
        <w:tab/>
        <w:t xml:space="preserve">Halko N, Martinsson PG, Tropp JA. Finding structure with randomness: Probabilistic algorithms for constructing approximate matrix decompositions. </w:t>
      </w:r>
      <w:r w:rsidR="004F1026" w:rsidRPr="004F1026">
        <w:rPr>
          <w:rFonts w:ascii="Calibri" w:hAnsi="Calibri" w:cs="Calibri"/>
          <w:i/>
          <w:iCs/>
          <w:noProof/>
          <w:sz w:val="24"/>
          <w:lang w:val="en-US"/>
        </w:rPr>
        <w:t>SIAM Rev</w:t>
      </w:r>
      <w:r w:rsidR="004F1026" w:rsidRPr="004F1026">
        <w:rPr>
          <w:rFonts w:ascii="Calibri" w:hAnsi="Calibri" w:cs="Calibri"/>
          <w:noProof/>
          <w:sz w:val="24"/>
          <w:lang w:val="en-US"/>
        </w:rPr>
        <w:t xml:space="preserve"> 2011; </w:t>
      </w:r>
      <w:r w:rsidR="004F1026" w:rsidRPr="004F1026">
        <w:rPr>
          <w:rFonts w:ascii="Calibri" w:hAnsi="Calibri" w:cs="Calibri"/>
          <w:b/>
          <w:bCs/>
          <w:noProof/>
          <w:sz w:val="24"/>
          <w:lang w:val="en-US"/>
        </w:rPr>
        <w:t>53</w:t>
      </w:r>
      <w:r w:rsidR="004F1026" w:rsidRPr="004F1026">
        <w:rPr>
          <w:rFonts w:ascii="Calibri" w:hAnsi="Calibri" w:cs="Calibri"/>
          <w:noProof/>
          <w:sz w:val="24"/>
          <w:lang w:val="en-US"/>
        </w:rPr>
        <w:t>: 217–288.</w:t>
      </w:r>
    </w:p>
    <w:p w14:paraId="6DA47F10" w14:textId="77777777" w:rsidR="004F1026" w:rsidRPr="004F1026" w:rsidRDefault="004F1026" w:rsidP="004F1026">
      <w:pPr>
        <w:widowControl w:val="0"/>
        <w:autoSpaceDE w:val="0"/>
        <w:autoSpaceDN w:val="0"/>
        <w:adjustRightInd w:val="0"/>
        <w:spacing w:after="140"/>
        <w:ind w:left="640" w:hanging="640"/>
        <w:rPr>
          <w:rFonts w:ascii="Calibri" w:hAnsi="Calibri" w:cs="Calibri"/>
          <w:noProof/>
          <w:sz w:val="24"/>
          <w:lang w:val="en-US"/>
        </w:rPr>
      </w:pPr>
      <w:r w:rsidRPr="004F1026">
        <w:rPr>
          <w:rFonts w:ascii="Calibri" w:hAnsi="Calibri" w:cs="Calibri"/>
          <w:noProof/>
          <w:sz w:val="24"/>
          <w:lang w:val="en-US"/>
        </w:rPr>
        <w:t xml:space="preserve">2 </w:t>
      </w:r>
      <w:r w:rsidRPr="004F1026">
        <w:rPr>
          <w:rFonts w:ascii="Calibri" w:hAnsi="Calibri" w:cs="Calibri"/>
          <w:noProof/>
          <w:sz w:val="24"/>
          <w:lang w:val="en-US"/>
        </w:rPr>
        <w:tab/>
        <w:t xml:space="preserve">Chen G-B. Estimating heritability of complex traits from genome-wide association studies using IBS-based Haseman-Elston regression. </w:t>
      </w:r>
      <w:r w:rsidRPr="004F1026">
        <w:rPr>
          <w:rFonts w:ascii="Calibri" w:hAnsi="Calibri" w:cs="Calibri"/>
          <w:i/>
          <w:iCs/>
          <w:noProof/>
          <w:sz w:val="24"/>
          <w:lang w:val="en-US"/>
        </w:rPr>
        <w:t>Front Genet</w:t>
      </w:r>
      <w:r w:rsidRPr="004F1026">
        <w:rPr>
          <w:rFonts w:ascii="Calibri" w:hAnsi="Calibri" w:cs="Calibri"/>
          <w:noProof/>
          <w:sz w:val="24"/>
          <w:lang w:val="en-US"/>
        </w:rPr>
        <w:t xml:space="preserve"> 2014; </w:t>
      </w:r>
      <w:r w:rsidRPr="004F1026">
        <w:rPr>
          <w:rFonts w:ascii="Calibri" w:hAnsi="Calibri" w:cs="Calibri"/>
          <w:b/>
          <w:bCs/>
          <w:noProof/>
          <w:sz w:val="24"/>
          <w:lang w:val="en-US"/>
        </w:rPr>
        <w:t>5</w:t>
      </w:r>
      <w:r w:rsidRPr="004F1026">
        <w:rPr>
          <w:rFonts w:ascii="Calibri" w:hAnsi="Calibri" w:cs="Calibri"/>
          <w:noProof/>
          <w:sz w:val="24"/>
          <w:lang w:val="en-US"/>
        </w:rPr>
        <w:t>: 107.</w:t>
      </w:r>
    </w:p>
    <w:p w14:paraId="5AAB7947" w14:textId="77777777" w:rsidR="004F1026" w:rsidRPr="004F1026" w:rsidRDefault="004F1026" w:rsidP="004F1026">
      <w:pPr>
        <w:widowControl w:val="0"/>
        <w:autoSpaceDE w:val="0"/>
        <w:autoSpaceDN w:val="0"/>
        <w:adjustRightInd w:val="0"/>
        <w:spacing w:after="140"/>
        <w:ind w:left="640" w:hanging="640"/>
        <w:rPr>
          <w:rFonts w:ascii="Calibri" w:hAnsi="Calibri" w:cs="Calibri"/>
          <w:noProof/>
          <w:sz w:val="24"/>
          <w:lang w:val="en-US"/>
        </w:rPr>
      </w:pPr>
      <w:r w:rsidRPr="004F1026">
        <w:rPr>
          <w:rFonts w:ascii="Calibri" w:hAnsi="Calibri" w:cs="Calibri"/>
          <w:noProof/>
          <w:sz w:val="24"/>
          <w:lang w:val="en-US"/>
        </w:rPr>
        <w:t xml:space="preserve">3 </w:t>
      </w:r>
      <w:r w:rsidRPr="004F1026">
        <w:rPr>
          <w:rFonts w:ascii="Calibri" w:hAnsi="Calibri" w:cs="Calibri"/>
          <w:noProof/>
          <w:sz w:val="24"/>
          <w:lang w:val="en-US"/>
        </w:rPr>
        <w:tab/>
        <w:t xml:space="preserve">Liberty E, Zucker SW. The Mailman algorithm: A note on matrix-vector multiplication. </w:t>
      </w:r>
      <w:r w:rsidRPr="004F1026">
        <w:rPr>
          <w:rFonts w:ascii="Calibri" w:hAnsi="Calibri" w:cs="Calibri"/>
          <w:i/>
          <w:iCs/>
          <w:noProof/>
          <w:sz w:val="24"/>
          <w:lang w:val="en-US"/>
        </w:rPr>
        <w:t>Inf Process Lett</w:t>
      </w:r>
      <w:r w:rsidRPr="004F1026">
        <w:rPr>
          <w:rFonts w:ascii="Calibri" w:hAnsi="Calibri" w:cs="Calibri"/>
          <w:noProof/>
          <w:sz w:val="24"/>
          <w:lang w:val="en-US"/>
        </w:rPr>
        <w:t xml:space="preserve"> 2009; </w:t>
      </w:r>
      <w:r w:rsidRPr="004F1026">
        <w:rPr>
          <w:rFonts w:ascii="Calibri" w:hAnsi="Calibri" w:cs="Calibri"/>
          <w:b/>
          <w:bCs/>
          <w:noProof/>
          <w:sz w:val="24"/>
          <w:lang w:val="en-US"/>
        </w:rPr>
        <w:t>109</w:t>
      </w:r>
      <w:r w:rsidRPr="004F1026">
        <w:rPr>
          <w:rFonts w:ascii="Calibri" w:hAnsi="Calibri" w:cs="Calibri"/>
          <w:noProof/>
          <w:sz w:val="24"/>
          <w:lang w:val="en-US"/>
        </w:rPr>
        <w:t>: 179–182.</w:t>
      </w:r>
    </w:p>
    <w:p w14:paraId="7F588B5B" w14:textId="77777777" w:rsidR="004F1026" w:rsidRPr="004F1026" w:rsidRDefault="004F1026" w:rsidP="004F1026">
      <w:pPr>
        <w:widowControl w:val="0"/>
        <w:autoSpaceDE w:val="0"/>
        <w:autoSpaceDN w:val="0"/>
        <w:adjustRightInd w:val="0"/>
        <w:spacing w:after="140"/>
        <w:ind w:left="640" w:hanging="640"/>
        <w:rPr>
          <w:rFonts w:ascii="Calibri" w:hAnsi="Calibri" w:cs="Calibri"/>
          <w:noProof/>
          <w:sz w:val="24"/>
          <w:lang w:val="en-US"/>
        </w:rPr>
      </w:pPr>
      <w:r w:rsidRPr="004F1026">
        <w:rPr>
          <w:rFonts w:ascii="Calibri" w:hAnsi="Calibri" w:cs="Calibri"/>
          <w:noProof/>
          <w:sz w:val="24"/>
          <w:lang w:val="en-US"/>
        </w:rPr>
        <w:t xml:space="preserve">4 </w:t>
      </w:r>
      <w:r w:rsidRPr="004F1026">
        <w:rPr>
          <w:rFonts w:ascii="Calibri" w:hAnsi="Calibri" w:cs="Calibri"/>
          <w:noProof/>
          <w:sz w:val="24"/>
          <w:lang w:val="en-US"/>
        </w:rPr>
        <w:tab/>
        <w:t xml:space="preserve">Turchin MC, Hirschhorn JN. Gencrypt: one-way cryptographic hashes to detect overlapping individuals across samples. </w:t>
      </w:r>
      <w:r w:rsidRPr="004F1026">
        <w:rPr>
          <w:rFonts w:ascii="Calibri" w:hAnsi="Calibri" w:cs="Calibri"/>
          <w:i/>
          <w:iCs/>
          <w:noProof/>
          <w:sz w:val="24"/>
          <w:lang w:val="en-US"/>
        </w:rPr>
        <w:t>Bioinformatics</w:t>
      </w:r>
      <w:r w:rsidRPr="004F1026">
        <w:rPr>
          <w:rFonts w:ascii="Calibri" w:hAnsi="Calibri" w:cs="Calibri"/>
          <w:noProof/>
          <w:sz w:val="24"/>
          <w:lang w:val="en-US"/>
        </w:rPr>
        <w:t xml:space="preserve"> 2012; </w:t>
      </w:r>
      <w:r w:rsidRPr="004F1026">
        <w:rPr>
          <w:rFonts w:ascii="Calibri" w:hAnsi="Calibri" w:cs="Calibri"/>
          <w:b/>
          <w:bCs/>
          <w:noProof/>
          <w:sz w:val="24"/>
          <w:lang w:val="en-US"/>
        </w:rPr>
        <w:t>28</w:t>
      </w:r>
      <w:r w:rsidRPr="004F1026">
        <w:rPr>
          <w:rFonts w:ascii="Calibri" w:hAnsi="Calibri" w:cs="Calibri"/>
          <w:noProof/>
          <w:sz w:val="24"/>
          <w:lang w:val="en-US"/>
        </w:rPr>
        <w:t>: 886–8.</w:t>
      </w:r>
    </w:p>
    <w:p w14:paraId="02E717DA" w14:textId="77777777" w:rsidR="004F1026" w:rsidRPr="004F1026" w:rsidRDefault="004F1026" w:rsidP="004F1026">
      <w:pPr>
        <w:widowControl w:val="0"/>
        <w:autoSpaceDE w:val="0"/>
        <w:autoSpaceDN w:val="0"/>
        <w:adjustRightInd w:val="0"/>
        <w:spacing w:after="140"/>
        <w:ind w:left="640" w:hanging="640"/>
        <w:rPr>
          <w:rFonts w:ascii="Calibri" w:hAnsi="Calibri" w:cs="Calibri"/>
          <w:noProof/>
          <w:sz w:val="24"/>
          <w:lang w:val="en-US"/>
        </w:rPr>
      </w:pPr>
      <w:r w:rsidRPr="004F1026">
        <w:rPr>
          <w:rFonts w:ascii="Calibri" w:hAnsi="Calibri" w:cs="Calibri"/>
          <w:noProof/>
          <w:sz w:val="24"/>
          <w:lang w:val="en-US"/>
        </w:rPr>
        <w:t xml:space="preserve">5 </w:t>
      </w:r>
      <w:r w:rsidRPr="004F1026">
        <w:rPr>
          <w:rFonts w:ascii="Calibri" w:hAnsi="Calibri" w:cs="Calibri"/>
          <w:noProof/>
          <w:sz w:val="24"/>
          <w:lang w:val="en-US"/>
        </w:rPr>
        <w:tab/>
        <w:t xml:space="preserve">Powell JE, Visscher PM, Goddard ME. Reconciling the analysis of IBD and IBS in complex trait studies. </w:t>
      </w:r>
      <w:r w:rsidRPr="004F1026">
        <w:rPr>
          <w:rFonts w:ascii="Calibri" w:hAnsi="Calibri" w:cs="Calibri"/>
          <w:i/>
          <w:iCs/>
          <w:noProof/>
          <w:sz w:val="24"/>
          <w:lang w:val="en-US"/>
        </w:rPr>
        <w:t>Nat Rev Genet</w:t>
      </w:r>
      <w:r w:rsidRPr="004F1026">
        <w:rPr>
          <w:rFonts w:ascii="Calibri" w:hAnsi="Calibri" w:cs="Calibri"/>
          <w:noProof/>
          <w:sz w:val="24"/>
          <w:lang w:val="en-US"/>
        </w:rPr>
        <w:t xml:space="preserve"> 2010; </w:t>
      </w:r>
      <w:r w:rsidRPr="004F1026">
        <w:rPr>
          <w:rFonts w:ascii="Calibri" w:hAnsi="Calibri" w:cs="Calibri"/>
          <w:b/>
          <w:bCs/>
          <w:noProof/>
          <w:sz w:val="24"/>
          <w:lang w:val="en-US"/>
        </w:rPr>
        <w:t>11</w:t>
      </w:r>
      <w:r w:rsidRPr="004F1026">
        <w:rPr>
          <w:rFonts w:ascii="Calibri" w:hAnsi="Calibri" w:cs="Calibri"/>
          <w:noProof/>
          <w:sz w:val="24"/>
          <w:lang w:val="en-US"/>
        </w:rPr>
        <w:t>: 800–5.</w:t>
      </w:r>
    </w:p>
    <w:p w14:paraId="768AA7FC" w14:textId="77777777" w:rsidR="004F1026" w:rsidRPr="004F1026" w:rsidRDefault="004F1026" w:rsidP="004F1026">
      <w:pPr>
        <w:widowControl w:val="0"/>
        <w:autoSpaceDE w:val="0"/>
        <w:autoSpaceDN w:val="0"/>
        <w:adjustRightInd w:val="0"/>
        <w:spacing w:after="140"/>
        <w:ind w:left="640" w:hanging="640"/>
        <w:rPr>
          <w:rFonts w:ascii="Calibri" w:hAnsi="Calibri" w:cs="Calibri"/>
          <w:noProof/>
          <w:sz w:val="24"/>
          <w:lang w:val="en-US"/>
        </w:rPr>
      </w:pPr>
      <w:r w:rsidRPr="004F1026">
        <w:rPr>
          <w:rFonts w:ascii="Calibri" w:hAnsi="Calibri" w:cs="Calibri"/>
          <w:noProof/>
          <w:sz w:val="24"/>
          <w:lang w:val="en-US"/>
        </w:rPr>
        <w:t xml:space="preserve">6 </w:t>
      </w:r>
      <w:r w:rsidRPr="004F1026">
        <w:rPr>
          <w:rFonts w:ascii="Calibri" w:hAnsi="Calibri" w:cs="Calibri"/>
          <w:noProof/>
          <w:sz w:val="24"/>
          <w:lang w:val="en-US"/>
        </w:rPr>
        <w:tab/>
        <w:t xml:space="preserve">Chen G-B, Lee SH, Robinson MR </w:t>
      </w:r>
      <w:r w:rsidRPr="004F1026">
        <w:rPr>
          <w:rFonts w:ascii="Calibri" w:hAnsi="Calibri" w:cs="Calibri"/>
          <w:i/>
          <w:iCs/>
          <w:noProof/>
          <w:sz w:val="24"/>
          <w:lang w:val="en-US"/>
        </w:rPr>
        <w:t>et al.</w:t>
      </w:r>
      <w:r w:rsidRPr="004F1026">
        <w:rPr>
          <w:rFonts w:ascii="Calibri" w:hAnsi="Calibri" w:cs="Calibri"/>
          <w:noProof/>
          <w:sz w:val="24"/>
          <w:lang w:val="en-US"/>
        </w:rPr>
        <w:t xml:space="preserve"> Across-cohort QC analyses of GWAS summary statistics from complex traits. </w:t>
      </w:r>
      <w:r w:rsidRPr="004F1026">
        <w:rPr>
          <w:rFonts w:ascii="Calibri" w:hAnsi="Calibri" w:cs="Calibri"/>
          <w:i/>
          <w:iCs/>
          <w:noProof/>
          <w:sz w:val="24"/>
          <w:lang w:val="en-US"/>
        </w:rPr>
        <w:t>Eur J Hum Genet</w:t>
      </w:r>
      <w:r w:rsidRPr="004F1026">
        <w:rPr>
          <w:rFonts w:ascii="Calibri" w:hAnsi="Calibri" w:cs="Calibri"/>
          <w:noProof/>
          <w:sz w:val="24"/>
          <w:lang w:val="en-US"/>
        </w:rPr>
        <w:t xml:space="preserve"> 2017; </w:t>
      </w:r>
      <w:r w:rsidRPr="004F1026">
        <w:rPr>
          <w:rFonts w:ascii="Calibri" w:hAnsi="Calibri" w:cs="Calibri"/>
          <w:b/>
          <w:bCs/>
          <w:noProof/>
          <w:sz w:val="24"/>
          <w:lang w:val="en-US"/>
        </w:rPr>
        <w:t>25</w:t>
      </w:r>
      <w:r w:rsidRPr="004F1026">
        <w:rPr>
          <w:rFonts w:ascii="Calibri" w:hAnsi="Calibri" w:cs="Calibri"/>
          <w:noProof/>
          <w:sz w:val="24"/>
          <w:lang w:val="en-US"/>
        </w:rPr>
        <w:t>: 137–46.</w:t>
      </w:r>
    </w:p>
    <w:p w14:paraId="405B6BAE" w14:textId="77777777" w:rsidR="004F1026" w:rsidRPr="004F1026" w:rsidRDefault="004F1026" w:rsidP="004F1026">
      <w:pPr>
        <w:widowControl w:val="0"/>
        <w:autoSpaceDE w:val="0"/>
        <w:autoSpaceDN w:val="0"/>
        <w:adjustRightInd w:val="0"/>
        <w:spacing w:after="140"/>
        <w:ind w:left="640" w:hanging="640"/>
        <w:rPr>
          <w:rFonts w:ascii="Calibri" w:hAnsi="Calibri" w:cs="Calibri"/>
          <w:noProof/>
          <w:sz w:val="24"/>
          <w:lang w:val="en-US"/>
        </w:rPr>
      </w:pPr>
      <w:r w:rsidRPr="004F1026">
        <w:rPr>
          <w:rFonts w:ascii="Calibri" w:hAnsi="Calibri" w:cs="Calibri"/>
          <w:noProof/>
          <w:sz w:val="24"/>
          <w:lang w:val="en-US"/>
        </w:rPr>
        <w:t xml:space="preserve">7 </w:t>
      </w:r>
      <w:r w:rsidRPr="004F1026">
        <w:rPr>
          <w:rFonts w:ascii="Calibri" w:hAnsi="Calibri" w:cs="Calibri"/>
          <w:noProof/>
          <w:sz w:val="24"/>
          <w:lang w:val="en-US"/>
        </w:rPr>
        <w:tab/>
        <w:t xml:space="preserve">Homer N, Szelinger S, Redman M </w:t>
      </w:r>
      <w:r w:rsidRPr="004F1026">
        <w:rPr>
          <w:rFonts w:ascii="Calibri" w:hAnsi="Calibri" w:cs="Calibri"/>
          <w:i/>
          <w:iCs/>
          <w:noProof/>
          <w:sz w:val="24"/>
          <w:lang w:val="en-US"/>
        </w:rPr>
        <w:t>et al.</w:t>
      </w:r>
      <w:r w:rsidRPr="004F1026">
        <w:rPr>
          <w:rFonts w:ascii="Calibri" w:hAnsi="Calibri" w:cs="Calibri"/>
          <w:noProof/>
          <w:sz w:val="24"/>
          <w:lang w:val="en-US"/>
        </w:rPr>
        <w:t xml:space="preserve"> Resolving individuals contributing trace amounts of DNA to highly complex mixtures using high-density SNP genotyping microarrays. </w:t>
      </w:r>
      <w:r w:rsidRPr="004F1026">
        <w:rPr>
          <w:rFonts w:ascii="Calibri" w:hAnsi="Calibri" w:cs="Calibri"/>
          <w:i/>
          <w:iCs/>
          <w:noProof/>
          <w:sz w:val="24"/>
          <w:lang w:val="en-US"/>
        </w:rPr>
        <w:t>PLoS Genet</w:t>
      </w:r>
      <w:r w:rsidRPr="004F1026">
        <w:rPr>
          <w:rFonts w:ascii="Calibri" w:hAnsi="Calibri" w:cs="Calibri"/>
          <w:noProof/>
          <w:sz w:val="24"/>
          <w:lang w:val="en-US"/>
        </w:rPr>
        <w:t xml:space="preserve"> 2008; </w:t>
      </w:r>
      <w:r w:rsidRPr="004F1026">
        <w:rPr>
          <w:rFonts w:ascii="Calibri" w:hAnsi="Calibri" w:cs="Calibri"/>
          <w:b/>
          <w:bCs/>
          <w:noProof/>
          <w:sz w:val="24"/>
          <w:lang w:val="en-US"/>
        </w:rPr>
        <w:t>4</w:t>
      </w:r>
      <w:r w:rsidRPr="004F1026">
        <w:rPr>
          <w:rFonts w:ascii="Calibri" w:hAnsi="Calibri" w:cs="Calibri"/>
          <w:noProof/>
          <w:sz w:val="24"/>
          <w:lang w:val="en-US"/>
        </w:rPr>
        <w:t>: e1000167.</w:t>
      </w:r>
    </w:p>
    <w:p w14:paraId="0E3EC9CE" w14:textId="77777777" w:rsidR="004F1026" w:rsidRPr="004F1026" w:rsidRDefault="004F1026" w:rsidP="004F1026">
      <w:pPr>
        <w:widowControl w:val="0"/>
        <w:autoSpaceDE w:val="0"/>
        <w:autoSpaceDN w:val="0"/>
        <w:adjustRightInd w:val="0"/>
        <w:spacing w:after="140"/>
        <w:ind w:left="640" w:hanging="640"/>
        <w:rPr>
          <w:rFonts w:ascii="Calibri" w:hAnsi="Calibri" w:cs="Calibri"/>
          <w:noProof/>
          <w:sz w:val="24"/>
          <w:lang w:val="en-US"/>
        </w:rPr>
      </w:pPr>
      <w:r w:rsidRPr="004F1026">
        <w:rPr>
          <w:rFonts w:ascii="Calibri" w:hAnsi="Calibri" w:cs="Calibri"/>
          <w:noProof/>
          <w:sz w:val="24"/>
          <w:lang w:val="en-US"/>
        </w:rPr>
        <w:t xml:space="preserve">8 </w:t>
      </w:r>
      <w:r w:rsidRPr="004F1026">
        <w:rPr>
          <w:rFonts w:ascii="Calibri" w:hAnsi="Calibri" w:cs="Calibri"/>
          <w:noProof/>
          <w:sz w:val="24"/>
          <w:lang w:val="en-US"/>
        </w:rPr>
        <w:tab/>
        <w:t xml:space="preserve">Visscher PM, Hill WG. The limits of individual identification from sample allele frequencies: theory and statistical analysis. </w:t>
      </w:r>
      <w:r w:rsidRPr="004F1026">
        <w:rPr>
          <w:rFonts w:ascii="Calibri" w:hAnsi="Calibri" w:cs="Calibri"/>
          <w:i/>
          <w:iCs/>
          <w:noProof/>
          <w:sz w:val="24"/>
          <w:lang w:val="en-US"/>
        </w:rPr>
        <w:t>PLoS Genet</w:t>
      </w:r>
      <w:r w:rsidRPr="004F1026">
        <w:rPr>
          <w:rFonts w:ascii="Calibri" w:hAnsi="Calibri" w:cs="Calibri"/>
          <w:noProof/>
          <w:sz w:val="24"/>
          <w:lang w:val="en-US"/>
        </w:rPr>
        <w:t xml:space="preserve"> 2009; </w:t>
      </w:r>
      <w:r w:rsidRPr="004F1026">
        <w:rPr>
          <w:rFonts w:ascii="Calibri" w:hAnsi="Calibri" w:cs="Calibri"/>
          <w:b/>
          <w:bCs/>
          <w:noProof/>
          <w:sz w:val="24"/>
          <w:lang w:val="en-US"/>
        </w:rPr>
        <w:t>5</w:t>
      </w:r>
      <w:r w:rsidRPr="004F1026">
        <w:rPr>
          <w:rFonts w:ascii="Calibri" w:hAnsi="Calibri" w:cs="Calibri"/>
          <w:noProof/>
          <w:sz w:val="24"/>
          <w:lang w:val="en-US"/>
        </w:rPr>
        <w:t>: e1000628.</w:t>
      </w:r>
    </w:p>
    <w:p w14:paraId="19D0A447" w14:textId="77777777" w:rsidR="004F1026" w:rsidRPr="004F1026" w:rsidRDefault="004F1026" w:rsidP="004F1026">
      <w:pPr>
        <w:widowControl w:val="0"/>
        <w:autoSpaceDE w:val="0"/>
        <w:autoSpaceDN w:val="0"/>
        <w:adjustRightInd w:val="0"/>
        <w:spacing w:after="140"/>
        <w:ind w:left="640" w:hanging="640"/>
        <w:rPr>
          <w:rFonts w:ascii="Calibri" w:hAnsi="Calibri" w:cs="Calibri"/>
          <w:noProof/>
          <w:sz w:val="24"/>
          <w:lang w:val="en-US"/>
        </w:rPr>
      </w:pPr>
      <w:r w:rsidRPr="004F1026">
        <w:rPr>
          <w:rFonts w:ascii="Calibri" w:hAnsi="Calibri" w:cs="Calibri"/>
          <w:noProof/>
          <w:sz w:val="24"/>
          <w:lang w:val="en-US"/>
        </w:rPr>
        <w:t xml:space="preserve">9 </w:t>
      </w:r>
      <w:r w:rsidRPr="004F1026">
        <w:rPr>
          <w:rFonts w:ascii="Calibri" w:hAnsi="Calibri" w:cs="Calibri"/>
          <w:noProof/>
          <w:sz w:val="24"/>
          <w:lang w:val="en-US"/>
        </w:rPr>
        <w:tab/>
        <w:t xml:space="preserve">Sankararaman S, Obozinski G, Jordan MI, Halperin E. Genomic privacy and limits of individual detection in a pool. </w:t>
      </w:r>
      <w:r w:rsidRPr="004F1026">
        <w:rPr>
          <w:rFonts w:ascii="Calibri" w:hAnsi="Calibri" w:cs="Calibri"/>
          <w:i/>
          <w:iCs/>
          <w:noProof/>
          <w:sz w:val="24"/>
          <w:lang w:val="en-US"/>
        </w:rPr>
        <w:t>Nat Genet</w:t>
      </w:r>
      <w:r w:rsidRPr="004F1026">
        <w:rPr>
          <w:rFonts w:ascii="Calibri" w:hAnsi="Calibri" w:cs="Calibri"/>
          <w:noProof/>
          <w:sz w:val="24"/>
          <w:lang w:val="en-US"/>
        </w:rPr>
        <w:t xml:space="preserve"> 2009; </w:t>
      </w:r>
      <w:r w:rsidRPr="004F1026">
        <w:rPr>
          <w:rFonts w:ascii="Calibri" w:hAnsi="Calibri" w:cs="Calibri"/>
          <w:b/>
          <w:bCs/>
          <w:noProof/>
          <w:sz w:val="24"/>
          <w:lang w:val="en-US"/>
        </w:rPr>
        <w:t>41</w:t>
      </w:r>
      <w:r w:rsidRPr="004F1026">
        <w:rPr>
          <w:rFonts w:ascii="Calibri" w:hAnsi="Calibri" w:cs="Calibri"/>
          <w:noProof/>
          <w:sz w:val="24"/>
          <w:lang w:val="en-US"/>
        </w:rPr>
        <w:t>: 965–7.</w:t>
      </w:r>
    </w:p>
    <w:p w14:paraId="743AF35C" w14:textId="77777777" w:rsidR="004F1026" w:rsidRPr="004F1026" w:rsidRDefault="004F1026" w:rsidP="004F1026">
      <w:pPr>
        <w:widowControl w:val="0"/>
        <w:autoSpaceDE w:val="0"/>
        <w:autoSpaceDN w:val="0"/>
        <w:adjustRightInd w:val="0"/>
        <w:spacing w:after="140"/>
        <w:ind w:left="640" w:hanging="640"/>
        <w:rPr>
          <w:rFonts w:ascii="Calibri" w:hAnsi="Calibri" w:cs="Calibri"/>
          <w:noProof/>
          <w:sz w:val="24"/>
        </w:rPr>
      </w:pPr>
      <w:r w:rsidRPr="004F1026">
        <w:rPr>
          <w:rFonts w:ascii="Calibri" w:hAnsi="Calibri" w:cs="Calibri"/>
          <w:noProof/>
          <w:sz w:val="24"/>
          <w:lang w:val="en-US"/>
        </w:rPr>
        <w:t xml:space="preserve">10 </w:t>
      </w:r>
      <w:r w:rsidRPr="004F1026">
        <w:rPr>
          <w:rFonts w:ascii="Calibri" w:hAnsi="Calibri" w:cs="Calibri"/>
          <w:noProof/>
          <w:sz w:val="24"/>
          <w:lang w:val="en-US"/>
        </w:rPr>
        <w:tab/>
        <w:t xml:space="preserve">Dudbridge F. Power and predictive accuracy of polygenic risk scores. </w:t>
      </w:r>
      <w:r w:rsidRPr="004F1026">
        <w:rPr>
          <w:rFonts w:ascii="Calibri" w:hAnsi="Calibri" w:cs="Calibri"/>
          <w:i/>
          <w:iCs/>
          <w:noProof/>
          <w:sz w:val="24"/>
          <w:lang w:val="en-US"/>
        </w:rPr>
        <w:t>PLoS Genet</w:t>
      </w:r>
      <w:r w:rsidRPr="004F1026">
        <w:rPr>
          <w:rFonts w:ascii="Calibri" w:hAnsi="Calibri" w:cs="Calibri"/>
          <w:noProof/>
          <w:sz w:val="24"/>
          <w:lang w:val="en-US"/>
        </w:rPr>
        <w:t xml:space="preserve"> 2013; </w:t>
      </w:r>
      <w:r w:rsidRPr="004F1026">
        <w:rPr>
          <w:rFonts w:ascii="Calibri" w:hAnsi="Calibri" w:cs="Calibri"/>
          <w:b/>
          <w:bCs/>
          <w:noProof/>
          <w:sz w:val="24"/>
          <w:lang w:val="en-US"/>
        </w:rPr>
        <w:t>9</w:t>
      </w:r>
      <w:r w:rsidRPr="004F1026">
        <w:rPr>
          <w:rFonts w:ascii="Calibri" w:hAnsi="Calibri" w:cs="Calibri"/>
          <w:noProof/>
          <w:sz w:val="24"/>
          <w:lang w:val="en-US"/>
        </w:rPr>
        <w:t>: e1003348.</w:t>
      </w:r>
    </w:p>
    <w:p w14:paraId="5083E15D" w14:textId="1496F9C6" w:rsidR="00FF03A3" w:rsidRDefault="00FF03A3" w:rsidP="004F1026">
      <w:pPr>
        <w:widowControl w:val="0"/>
        <w:autoSpaceDE w:val="0"/>
        <w:autoSpaceDN w:val="0"/>
        <w:adjustRightInd w:val="0"/>
        <w:spacing w:after="140"/>
        <w:ind w:left="640" w:hanging="640"/>
      </w:pPr>
      <w:r>
        <w:rPr>
          <w:rFonts w:cs="Times New Roman"/>
          <w:lang w:val="en-US" w:eastAsia="zh-CN"/>
        </w:rPr>
        <w:fldChar w:fldCharType="end"/>
      </w:r>
    </w:p>
    <w:sectPr w:rsidR="00FF03A3" w:rsidSect="00FC3F26">
      <w:headerReference w:type="default" r:id="rId12"/>
      <w:footerReference w:type="even" r:id="rId13"/>
      <w:footerReference w:type="default" r:id="rId14"/>
      <w:pgSz w:w="11900" w:h="16840"/>
      <w:pgMar w:top="720" w:right="720" w:bottom="720" w:left="72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7" w:author="Guobo Chen" w:date="2021-06-15T14:22:00Z" w:initials="GC">
    <w:p w14:paraId="7DB27FA6" w14:textId="12C1F455" w:rsidR="00C93A6C" w:rsidRDefault="00C93A6C">
      <w:pPr>
        <w:pStyle w:val="CommentText"/>
      </w:pPr>
      <w:r>
        <w:rPr>
          <w:rStyle w:val="CommentReference"/>
        </w:rPr>
        <w:annotationRef/>
      </w:r>
      <w:r>
        <w:t xml:space="preserve">What’s the trouble if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oMath>
      <w:r>
        <w:t>?</w:t>
      </w:r>
    </w:p>
  </w:comment>
  <w:comment w:id="162" w:author="Guobo Chen" w:date="2021-06-15T14:54:00Z" w:initials="GC">
    <w:p w14:paraId="29FA11E7" w14:textId="7429D988" w:rsidR="004A0015" w:rsidRDefault="004A0015">
      <w:pPr>
        <w:pStyle w:val="CommentText"/>
      </w:pPr>
      <w:r>
        <w:rPr>
          <w:rStyle w:val="CommentReference"/>
        </w:rPr>
        <w:annotationRef/>
      </w:r>
      <w:r>
        <w:t>Alpha=0.01</w:t>
      </w:r>
    </w:p>
  </w:comment>
  <w:comment w:id="163" w:author="Guobo Chen" w:date="2021-06-15T14:55:00Z" w:initials="GC">
    <w:p w14:paraId="52A49F1A" w14:textId="5762898C" w:rsidR="004A0015" w:rsidRDefault="004A0015">
      <w:pPr>
        <w:pStyle w:val="CommentText"/>
      </w:pPr>
      <w:r>
        <w:rPr>
          <w:rStyle w:val="CommentReference"/>
        </w:rPr>
        <w:annotationRef/>
      </w:r>
      <w:r>
        <w:t>It is two-tailed test, so beta=0.975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DB27FA6" w15:done="0"/>
  <w15:commentEx w15:paraId="29FA11E7" w15:done="0"/>
  <w15:commentEx w15:paraId="52A49F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361B" w16cex:dateUtc="2021-06-15T06:22:00Z"/>
  <w16cex:commentExtensible w16cex:durableId="24733DB2" w16cex:dateUtc="2021-06-15T06:54:00Z"/>
  <w16cex:commentExtensible w16cex:durableId="24733DC5" w16cex:dateUtc="2021-06-15T06: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B27FA6" w16cid:durableId="2473361B"/>
  <w16cid:commentId w16cid:paraId="29FA11E7" w16cid:durableId="24733DB2"/>
  <w16cid:commentId w16cid:paraId="52A49F1A" w16cid:durableId="24733D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67DEA" w14:textId="77777777" w:rsidR="005E077C" w:rsidRDefault="005E077C" w:rsidP="00FF03A3">
      <w:r>
        <w:separator/>
      </w:r>
    </w:p>
  </w:endnote>
  <w:endnote w:type="continuationSeparator" w:id="0">
    <w:p w14:paraId="1AA2A2DE" w14:textId="77777777" w:rsidR="005E077C" w:rsidRDefault="005E077C" w:rsidP="00FF0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怀"/>
    <w:panose1 w:val="00000500000000020000"/>
    <w:charset w:val="00"/>
    <w:family w:val="auto"/>
    <w:pitch w:val="variable"/>
    <w:sig w:usb0="E00002FF" w:usb1="5000205A" w:usb2="00000000" w:usb3="00000000" w:csb0="0000019F"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inion">
    <w:altName w:val="Times New Roman"/>
    <w:panose1 w:val="020B0604020202020204"/>
    <w:charset w:val="4D"/>
    <w:family w:val="roman"/>
    <w:notTrueType/>
    <w:pitch w:val="default"/>
    <w:sig w:usb0="00000003" w:usb1="00000000" w:usb2="00000000" w:usb3="00000000" w:csb0="00000001" w:csb1="00000000"/>
  </w:font>
  <w:font w:name="TradeGothic">
    <w:altName w:val="Times New Roman"/>
    <w:panose1 w:val="020B0604020202020204"/>
    <w:charset w:val="4D"/>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A6E0D" w14:textId="77777777" w:rsidR="00C44F1B" w:rsidRDefault="00C44F1B" w:rsidP="00CB0D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9CAC29" w14:textId="77777777" w:rsidR="00C44F1B" w:rsidRDefault="00C44F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FFE17" w14:textId="77777777" w:rsidR="00C44F1B" w:rsidRDefault="00C44F1B" w:rsidP="00FF03A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868AF">
      <w:rPr>
        <w:rStyle w:val="PageNumber"/>
        <w:noProof/>
      </w:rPr>
      <w:t>1</w:t>
    </w:r>
    <w:r>
      <w:rPr>
        <w:rStyle w:val="PageNumber"/>
      </w:rPr>
      <w:fldChar w:fldCharType="end"/>
    </w:r>
  </w:p>
  <w:p w14:paraId="3283A800" w14:textId="77777777" w:rsidR="00C44F1B" w:rsidRDefault="00C44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67908" w14:textId="77777777" w:rsidR="005E077C" w:rsidRDefault="005E077C" w:rsidP="00FF03A3">
      <w:r>
        <w:separator/>
      </w:r>
    </w:p>
  </w:footnote>
  <w:footnote w:type="continuationSeparator" w:id="0">
    <w:p w14:paraId="3CD6A175" w14:textId="77777777" w:rsidR="005E077C" w:rsidRDefault="005E077C" w:rsidP="00FF03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CD535" w14:textId="0A08C255" w:rsidR="0086431D" w:rsidRPr="0086431D" w:rsidRDefault="0086431D" w:rsidP="0086431D">
    <w:pPr>
      <w:pStyle w:val="Header"/>
      <w:jc w:val="center"/>
      <w:rPr>
        <w:b/>
      </w:rPr>
    </w:pPr>
    <w:proofErr w:type="spellStart"/>
    <w:r w:rsidRPr="0086431D">
      <w:rPr>
        <w:b/>
      </w:rPr>
      <w:t>Gryptography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9325D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C4A9E6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ADE8DD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B9C999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B3E0B5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04D38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DBC3FB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56036D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40C519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C16A18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2085DA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32962FA"/>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2" w15:restartNumberingAfterBreak="0">
    <w:nsid w:val="0B7D687A"/>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3" w15:restartNumberingAfterBreak="0">
    <w:nsid w:val="0F6C616A"/>
    <w:multiLevelType w:val="hybridMultilevel"/>
    <w:tmpl w:val="E2461E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200AB7"/>
    <w:multiLevelType w:val="hybridMultilevel"/>
    <w:tmpl w:val="9E5E1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F41958"/>
    <w:multiLevelType w:val="hybridMultilevel"/>
    <w:tmpl w:val="E13410BE"/>
    <w:lvl w:ilvl="0" w:tplc="F254124E">
      <w:start w:val="1"/>
      <w:numFmt w:val="decimal"/>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B97DDA"/>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7" w15:restartNumberingAfterBreak="0">
    <w:nsid w:val="1D2E2B51"/>
    <w:multiLevelType w:val="hybridMultilevel"/>
    <w:tmpl w:val="C096D53A"/>
    <w:lvl w:ilvl="0" w:tplc="7B26C888">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377F85"/>
    <w:multiLevelType w:val="hybridMultilevel"/>
    <w:tmpl w:val="E74CD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F60A0"/>
    <w:multiLevelType w:val="hybridMultilevel"/>
    <w:tmpl w:val="1944CF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2529E4"/>
    <w:multiLevelType w:val="multilevel"/>
    <w:tmpl w:val="A7D2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EF1376"/>
    <w:multiLevelType w:val="multilevel"/>
    <w:tmpl w:val="AD62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5D1480"/>
    <w:multiLevelType w:val="hybridMultilevel"/>
    <w:tmpl w:val="8236B096"/>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3" w15:restartNumberingAfterBreak="0">
    <w:nsid w:val="34D7668A"/>
    <w:multiLevelType w:val="hybridMultilevel"/>
    <w:tmpl w:val="2FD6948C"/>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C25C71"/>
    <w:multiLevelType w:val="hybridMultilevel"/>
    <w:tmpl w:val="9FA61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98535F"/>
    <w:multiLevelType w:val="hybridMultilevel"/>
    <w:tmpl w:val="345A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2278F6"/>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7" w15:restartNumberingAfterBreak="0">
    <w:nsid w:val="3EE76825"/>
    <w:multiLevelType w:val="hybridMultilevel"/>
    <w:tmpl w:val="4A947A18"/>
    <w:lvl w:ilvl="0" w:tplc="04090015">
      <w:start w:val="1"/>
      <w:numFmt w:val="upp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15:restartNumberingAfterBreak="0">
    <w:nsid w:val="4CF63BF7"/>
    <w:multiLevelType w:val="hybridMultilevel"/>
    <w:tmpl w:val="700E4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A688E"/>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0" w15:restartNumberingAfterBreak="0">
    <w:nsid w:val="5F4473AC"/>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1" w15:restartNumberingAfterBreak="0">
    <w:nsid w:val="63E05D05"/>
    <w:multiLevelType w:val="hybridMultilevel"/>
    <w:tmpl w:val="866A0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14487"/>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3" w15:restartNumberingAfterBreak="0">
    <w:nsid w:val="65B80050"/>
    <w:multiLevelType w:val="hybridMultilevel"/>
    <w:tmpl w:val="7F881D7E"/>
    <w:lvl w:ilvl="0" w:tplc="E466BB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2536BA"/>
    <w:multiLevelType w:val="hybridMultilevel"/>
    <w:tmpl w:val="9BD81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D158A2"/>
    <w:multiLevelType w:val="hybridMultilevel"/>
    <w:tmpl w:val="9BCA13E6"/>
    <w:lvl w:ilvl="0" w:tplc="1180BB30">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0A72C2"/>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7" w15:restartNumberingAfterBreak="0">
    <w:nsid w:val="6D1A4C81"/>
    <w:multiLevelType w:val="hybridMultilevel"/>
    <w:tmpl w:val="61D4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7C226E"/>
    <w:multiLevelType w:val="hybridMultilevel"/>
    <w:tmpl w:val="39CEE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3759A5"/>
    <w:multiLevelType w:val="hybridMultilevel"/>
    <w:tmpl w:val="C65E7A8E"/>
    <w:lvl w:ilvl="0" w:tplc="8506A504">
      <w:start w:val="1"/>
      <w:numFmt w:val="upperLetter"/>
      <w:lvlText w:val="%1."/>
      <w:lvlJc w:val="left"/>
      <w:pPr>
        <w:ind w:left="1889" w:hanging="360"/>
      </w:pPr>
      <w:rPr>
        <w:rFonts w:hint="default"/>
        <w:b/>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num w:numId="1">
    <w:abstractNumId w:val="19"/>
  </w:num>
  <w:num w:numId="2">
    <w:abstractNumId w:val="24"/>
  </w:num>
  <w:num w:numId="3">
    <w:abstractNumId w:val="18"/>
  </w:num>
  <w:num w:numId="4">
    <w:abstractNumId w:val="33"/>
  </w:num>
  <w:num w:numId="5">
    <w:abstractNumId w:val="35"/>
  </w:num>
  <w:num w:numId="6">
    <w:abstractNumId w:val="20"/>
  </w:num>
  <w:num w:numId="7">
    <w:abstractNumId w:val="37"/>
  </w:num>
  <w:num w:numId="8">
    <w:abstractNumId w:val="17"/>
  </w:num>
  <w:num w:numId="9">
    <w:abstractNumId w:val="14"/>
  </w:num>
  <w:num w:numId="10">
    <w:abstractNumId w:val="25"/>
  </w:num>
  <w:num w:numId="11">
    <w:abstractNumId w:val="38"/>
  </w:num>
  <w:num w:numId="12">
    <w:abstractNumId w:val="34"/>
  </w:num>
  <w:num w:numId="13">
    <w:abstractNumId w:val="16"/>
  </w:num>
  <w:num w:numId="14">
    <w:abstractNumId w:val="32"/>
  </w:num>
  <w:num w:numId="15">
    <w:abstractNumId w:val="11"/>
  </w:num>
  <w:num w:numId="16">
    <w:abstractNumId w:val="12"/>
  </w:num>
  <w:num w:numId="17">
    <w:abstractNumId w:val="23"/>
  </w:num>
  <w:num w:numId="18">
    <w:abstractNumId w:val="36"/>
  </w:num>
  <w:num w:numId="19">
    <w:abstractNumId w:val="29"/>
  </w:num>
  <w:num w:numId="20">
    <w:abstractNumId w:val="30"/>
  </w:num>
  <w:num w:numId="21">
    <w:abstractNumId w:val="26"/>
  </w:num>
  <w:num w:numId="22">
    <w:abstractNumId w:val="39"/>
  </w:num>
  <w:num w:numId="23">
    <w:abstractNumId w:val="22"/>
  </w:num>
  <w:num w:numId="24">
    <w:abstractNumId w:val="15"/>
  </w:num>
  <w:num w:numId="25">
    <w:abstractNumId w:val="21"/>
  </w:num>
  <w:num w:numId="26">
    <w:abstractNumId w:val="0"/>
  </w:num>
  <w:num w:numId="27">
    <w:abstractNumId w:val="13"/>
  </w:num>
  <w:num w:numId="28">
    <w:abstractNumId w:val="27"/>
  </w:num>
  <w:num w:numId="29">
    <w:abstractNumId w:val="31"/>
  </w:num>
  <w:num w:numId="30">
    <w:abstractNumId w:val="28"/>
  </w:num>
  <w:num w:numId="31">
    <w:abstractNumId w:val="10"/>
  </w:num>
  <w:num w:numId="32">
    <w:abstractNumId w:val="8"/>
  </w:num>
  <w:num w:numId="33">
    <w:abstractNumId w:val="7"/>
  </w:num>
  <w:num w:numId="34">
    <w:abstractNumId w:val="6"/>
  </w:num>
  <w:num w:numId="35">
    <w:abstractNumId w:val="5"/>
  </w:num>
  <w:num w:numId="36">
    <w:abstractNumId w:val="9"/>
  </w:num>
  <w:num w:numId="37">
    <w:abstractNumId w:val="4"/>
  </w:num>
  <w:num w:numId="38">
    <w:abstractNumId w:val="3"/>
  </w:num>
  <w:num w:numId="39">
    <w:abstractNumId w:val="2"/>
  </w:num>
  <w:num w:numId="4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obo Chen">
    <w15:presenceInfo w15:providerId="Windows Live" w15:userId="d33af8c43e1bfe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03A3"/>
    <w:rsid w:val="000B325D"/>
    <w:rsid w:val="001574CC"/>
    <w:rsid w:val="001606CD"/>
    <w:rsid w:val="00165E2F"/>
    <w:rsid w:val="00253B29"/>
    <w:rsid w:val="002546DA"/>
    <w:rsid w:val="002F03E8"/>
    <w:rsid w:val="002F2DF7"/>
    <w:rsid w:val="00320BB7"/>
    <w:rsid w:val="0033271C"/>
    <w:rsid w:val="003463BC"/>
    <w:rsid w:val="00353083"/>
    <w:rsid w:val="00384230"/>
    <w:rsid w:val="00397EEE"/>
    <w:rsid w:val="003A1BEB"/>
    <w:rsid w:val="00411805"/>
    <w:rsid w:val="00457D28"/>
    <w:rsid w:val="0048588B"/>
    <w:rsid w:val="004A0015"/>
    <w:rsid w:val="004F1026"/>
    <w:rsid w:val="005067BC"/>
    <w:rsid w:val="005068D5"/>
    <w:rsid w:val="00536E8D"/>
    <w:rsid w:val="005813DB"/>
    <w:rsid w:val="005842FE"/>
    <w:rsid w:val="005844A8"/>
    <w:rsid w:val="005E077C"/>
    <w:rsid w:val="00600059"/>
    <w:rsid w:val="006446AE"/>
    <w:rsid w:val="006774EF"/>
    <w:rsid w:val="006776DF"/>
    <w:rsid w:val="006868AF"/>
    <w:rsid w:val="006D3DB5"/>
    <w:rsid w:val="006E27F2"/>
    <w:rsid w:val="006F729C"/>
    <w:rsid w:val="007303C6"/>
    <w:rsid w:val="00740935"/>
    <w:rsid w:val="007730A5"/>
    <w:rsid w:val="00776BEA"/>
    <w:rsid w:val="0077799B"/>
    <w:rsid w:val="007A3C10"/>
    <w:rsid w:val="007B4A0C"/>
    <w:rsid w:val="007F5E2D"/>
    <w:rsid w:val="00810A92"/>
    <w:rsid w:val="00821AD3"/>
    <w:rsid w:val="0086431D"/>
    <w:rsid w:val="00892411"/>
    <w:rsid w:val="008B6CEC"/>
    <w:rsid w:val="009103DA"/>
    <w:rsid w:val="00951869"/>
    <w:rsid w:val="0095234B"/>
    <w:rsid w:val="009C04FF"/>
    <w:rsid w:val="009D11E1"/>
    <w:rsid w:val="00A9743F"/>
    <w:rsid w:val="00B15D31"/>
    <w:rsid w:val="00B47744"/>
    <w:rsid w:val="00B82235"/>
    <w:rsid w:val="00B822B5"/>
    <w:rsid w:val="00BC2248"/>
    <w:rsid w:val="00BC267A"/>
    <w:rsid w:val="00BC339A"/>
    <w:rsid w:val="00C04F26"/>
    <w:rsid w:val="00C42E7A"/>
    <w:rsid w:val="00C44F1B"/>
    <w:rsid w:val="00C4768A"/>
    <w:rsid w:val="00C73F88"/>
    <w:rsid w:val="00C93A6C"/>
    <w:rsid w:val="00CB0D0A"/>
    <w:rsid w:val="00CF03FA"/>
    <w:rsid w:val="00D12398"/>
    <w:rsid w:val="00D23D37"/>
    <w:rsid w:val="00D42A23"/>
    <w:rsid w:val="00D665FD"/>
    <w:rsid w:val="00DB66C3"/>
    <w:rsid w:val="00EF5898"/>
    <w:rsid w:val="00F41717"/>
    <w:rsid w:val="00F4334B"/>
    <w:rsid w:val="00F97A34"/>
    <w:rsid w:val="00F97DBE"/>
    <w:rsid w:val="00FC3F26"/>
    <w:rsid w:val="00FF03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43F80A"/>
  <w14:defaultImageDpi w14:val="300"/>
  <w15:docId w15:val="{AF08584A-7070-5643-89D5-7D50DA85A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F26"/>
    <w:rPr>
      <w:rFonts w:ascii="Times New Roman" w:hAnsi="Times New Roman" w:cs="Times New Roman (Body CS)"/>
      <w:sz w:val="20"/>
    </w:rPr>
  </w:style>
  <w:style w:type="paragraph" w:styleId="Heading1">
    <w:name w:val="heading 1"/>
    <w:basedOn w:val="Normal"/>
    <w:next w:val="Normal"/>
    <w:link w:val="Heading1Char"/>
    <w:uiPriority w:val="9"/>
    <w:qFormat/>
    <w:rsid w:val="00FF03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rsid w:val="00CB0D0A"/>
    <w:pPr>
      <w:keepNext/>
      <w:keepLines/>
      <w:spacing w:after="160" w:line="480" w:lineRule="auto"/>
      <w:outlineLvl w:val="1"/>
    </w:pPr>
    <w:rPr>
      <w:rFonts w:ascii="Cambria" w:eastAsia="MS Gothic" w:hAnsi="Cambria"/>
      <w:b/>
      <w:bCs/>
      <w:i/>
      <w:sz w:val="22"/>
      <w:szCs w:val="26"/>
      <w:lang w:val="en-GB"/>
    </w:rPr>
  </w:style>
  <w:style w:type="paragraph" w:styleId="Heading3">
    <w:name w:val="heading 3"/>
    <w:basedOn w:val="Normal"/>
    <w:link w:val="Heading3Char"/>
    <w:uiPriority w:val="9"/>
    <w:qFormat/>
    <w:rsid w:val="00FF03A3"/>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CB0D0A"/>
    <w:pPr>
      <w:keepNext/>
      <w:keepLines/>
      <w:spacing w:before="200" w:line="259" w:lineRule="auto"/>
      <w:outlineLvl w:val="3"/>
    </w:pPr>
    <w:rPr>
      <w:rFonts w:asciiTheme="majorHAnsi" w:eastAsiaTheme="majorEastAsia" w:hAnsiTheme="majorHAnsi" w:cstheme="majorBidi"/>
      <w:b/>
      <w:bCs/>
      <w:i/>
      <w:iCs/>
      <w:color w:val="4F81BD" w:themeColor="accent1"/>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03A3"/>
    <w:rPr>
      <w:rFonts w:ascii="Times" w:hAnsi="Times"/>
      <w:b/>
      <w:bCs/>
      <w:sz w:val="27"/>
      <w:szCs w:val="27"/>
    </w:rPr>
  </w:style>
  <w:style w:type="paragraph" w:styleId="NormalWeb">
    <w:name w:val="Normal (Web)"/>
    <w:basedOn w:val="Normal"/>
    <w:uiPriority w:val="99"/>
    <w:unhideWhenUsed/>
    <w:rsid w:val="00FF03A3"/>
    <w:pPr>
      <w:spacing w:before="100" w:beforeAutospacing="1" w:after="100" w:afterAutospacing="1"/>
    </w:pPr>
    <w:rPr>
      <w:rFonts w:ascii="Times" w:hAnsi="Times" w:cs="Times New Roman"/>
      <w:szCs w:val="20"/>
    </w:rPr>
  </w:style>
  <w:style w:type="character" w:styleId="PlaceholderText">
    <w:name w:val="Placeholder Text"/>
    <w:basedOn w:val="DefaultParagraphFont"/>
    <w:uiPriority w:val="99"/>
    <w:rsid w:val="00FF03A3"/>
    <w:rPr>
      <w:color w:val="808080"/>
    </w:rPr>
  </w:style>
  <w:style w:type="paragraph" w:styleId="BalloonText">
    <w:name w:val="Balloon Text"/>
    <w:basedOn w:val="Normal"/>
    <w:link w:val="BalloonTextChar"/>
    <w:uiPriority w:val="99"/>
    <w:unhideWhenUsed/>
    <w:rsid w:val="00FF03A3"/>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FF03A3"/>
    <w:rPr>
      <w:rFonts w:ascii="Lucida Grande" w:hAnsi="Lucida Grande" w:cs="Lucida Grande"/>
      <w:sz w:val="18"/>
      <w:szCs w:val="18"/>
    </w:rPr>
  </w:style>
  <w:style w:type="table" w:styleId="TableGrid">
    <w:name w:val="Table Grid"/>
    <w:basedOn w:val="TableNormal"/>
    <w:uiPriority w:val="59"/>
    <w:rsid w:val="00FF0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F03A3"/>
    <w:pPr>
      <w:tabs>
        <w:tab w:val="center" w:pos="4320"/>
        <w:tab w:val="right" w:pos="8640"/>
      </w:tabs>
    </w:pPr>
  </w:style>
  <w:style w:type="character" w:customStyle="1" w:styleId="FooterChar">
    <w:name w:val="Footer Char"/>
    <w:basedOn w:val="DefaultParagraphFont"/>
    <w:link w:val="Footer"/>
    <w:uiPriority w:val="99"/>
    <w:rsid w:val="00FF03A3"/>
  </w:style>
  <w:style w:type="character" w:styleId="PageNumber">
    <w:name w:val="page number"/>
    <w:basedOn w:val="DefaultParagraphFont"/>
    <w:uiPriority w:val="99"/>
    <w:unhideWhenUsed/>
    <w:rsid w:val="00FF03A3"/>
  </w:style>
  <w:style w:type="character" w:styleId="CommentReference">
    <w:name w:val="annotation reference"/>
    <w:basedOn w:val="DefaultParagraphFont"/>
    <w:uiPriority w:val="99"/>
    <w:unhideWhenUsed/>
    <w:rsid w:val="00FF03A3"/>
    <w:rPr>
      <w:sz w:val="18"/>
      <w:szCs w:val="18"/>
    </w:rPr>
  </w:style>
  <w:style w:type="paragraph" w:styleId="CommentText">
    <w:name w:val="annotation text"/>
    <w:basedOn w:val="Normal"/>
    <w:link w:val="CommentTextChar"/>
    <w:uiPriority w:val="99"/>
    <w:unhideWhenUsed/>
    <w:rsid w:val="00FF03A3"/>
  </w:style>
  <w:style w:type="character" w:customStyle="1" w:styleId="CommentTextChar">
    <w:name w:val="Comment Text Char"/>
    <w:basedOn w:val="DefaultParagraphFont"/>
    <w:link w:val="CommentText"/>
    <w:uiPriority w:val="99"/>
    <w:rsid w:val="00FF03A3"/>
  </w:style>
  <w:style w:type="paragraph" w:styleId="CommentSubject">
    <w:name w:val="annotation subject"/>
    <w:basedOn w:val="CommentText"/>
    <w:next w:val="CommentText"/>
    <w:link w:val="CommentSubjectChar"/>
    <w:uiPriority w:val="99"/>
    <w:unhideWhenUsed/>
    <w:rsid w:val="00FF03A3"/>
    <w:rPr>
      <w:b/>
      <w:bCs/>
      <w:szCs w:val="20"/>
    </w:rPr>
  </w:style>
  <w:style w:type="character" w:customStyle="1" w:styleId="CommentSubjectChar">
    <w:name w:val="Comment Subject Char"/>
    <w:basedOn w:val="CommentTextChar"/>
    <w:link w:val="CommentSubject"/>
    <w:uiPriority w:val="99"/>
    <w:rsid w:val="00FF03A3"/>
    <w:rPr>
      <w:b/>
      <w:bCs/>
      <w:sz w:val="20"/>
      <w:szCs w:val="20"/>
    </w:rPr>
  </w:style>
  <w:style w:type="character" w:styleId="Hyperlink">
    <w:name w:val="Hyperlink"/>
    <w:basedOn w:val="DefaultParagraphFont"/>
    <w:uiPriority w:val="99"/>
    <w:unhideWhenUsed/>
    <w:rsid w:val="00FF03A3"/>
    <w:rPr>
      <w:color w:val="0000FF" w:themeColor="hyperlink"/>
      <w:u w:val="single"/>
    </w:rPr>
  </w:style>
  <w:style w:type="paragraph" w:styleId="ListParagraph">
    <w:name w:val="List Paragraph"/>
    <w:basedOn w:val="Normal"/>
    <w:uiPriority w:val="34"/>
    <w:qFormat/>
    <w:rsid w:val="00FF03A3"/>
    <w:pPr>
      <w:ind w:left="720"/>
      <w:contextualSpacing/>
    </w:pPr>
  </w:style>
  <w:style w:type="paragraph" w:styleId="FootnoteText">
    <w:name w:val="footnote text"/>
    <w:basedOn w:val="Normal"/>
    <w:link w:val="FootnoteTextChar"/>
    <w:uiPriority w:val="99"/>
    <w:unhideWhenUsed/>
    <w:rsid w:val="00FF03A3"/>
  </w:style>
  <w:style w:type="character" w:customStyle="1" w:styleId="FootnoteTextChar">
    <w:name w:val="Footnote Text Char"/>
    <w:basedOn w:val="DefaultParagraphFont"/>
    <w:link w:val="FootnoteText"/>
    <w:uiPriority w:val="99"/>
    <w:rsid w:val="00FF03A3"/>
  </w:style>
  <w:style w:type="character" w:styleId="FootnoteReference">
    <w:name w:val="footnote reference"/>
    <w:basedOn w:val="DefaultParagraphFont"/>
    <w:uiPriority w:val="99"/>
    <w:unhideWhenUsed/>
    <w:rsid w:val="00FF03A3"/>
    <w:rPr>
      <w:vertAlign w:val="superscript"/>
    </w:rPr>
  </w:style>
  <w:style w:type="paragraph" w:styleId="HTMLPreformatted">
    <w:name w:val="HTML Preformatted"/>
    <w:basedOn w:val="Normal"/>
    <w:link w:val="HTMLPreformattedChar"/>
    <w:uiPriority w:val="99"/>
    <w:unhideWhenUsed/>
    <w:rsid w:val="00FF0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rPr>
  </w:style>
  <w:style w:type="character" w:customStyle="1" w:styleId="HTMLPreformattedChar">
    <w:name w:val="HTML Preformatted Char"/>
    <w:basedOn w:val="DefaultParagraphFont"/>
    <w:link w:val="HTMLPreformatted"/>
    <w:uiPriority w:val="99"/>
    <w:rsid w:val="00FF03A3"/>
    <w:rPr>
      <w:rFonts w:ascii="Courier" w:hAnsi="Courier" w:cs="Courier"/>
      <w:sz w:val="20"/>
      <w:szCs w:val="20"/>
    </w:rPr>
  </w:style>
  <w:style w:type="character" w:customStyle="1" w:styleId="gcg2ujhdeab">
    <w:name w:val="gcg2ujhdeab"/>
    <w:basedOn w:val="DefaultParagraphFont"/>
    <w:rsid w:val="00FF03A3"/>
  </w:style>
  <w:style w:type="character" w:styleId="FollowedHyperlink">
    <w:name w:val="FollowedHyperlink"/>
    <w:basedOn w:val="DefaultParagraphFont"/>
    <w:uiPriority w:val="99"/>
    <w:unhideWhenUsed/>
    <w:rsid w:val="00FF03A3"/>
    <w:rPr>
      <w:color w:val="800080" w:themeColor="followedHyperlink"/>
      <w:u w:val="single"/>
    </w:rPr>
  </w:style>
  <w:style w:type="character" w:styleId="LineNumber">
    <w:name w:val="line number"/>
    <w:basedOn w:val="DefaultParagraphFont"/>
    <w:uiPriority w:val="99"/>
    <w:unhideWhenUsed/>
    <w:rsid w:val="00FF03A3"/>
  </w:style>
  <w:style w:type="character" w:customStyle="1" w:styleId="Heading1Char">
    <w:name w:val="Heading 1 Char"/>
    <w:basedOn w:val="DefaultParagraphFont"/>
    <w:link w:val="Heading1"/>
    <w:uiPriority w:val="9"/>
    <w:rsid w:val="00FF03A3"/>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FF03A3"/>
    <w:pPr>
      <w:tabs>
        <w:tab w:val="center" w:pos="4320"/>
        <w:tab w:val="right" w:pos="8640"/>
      </w:tabs>
    </w:pPr>
  </w:style>
  <w:style w:type="character" w:customStyle="1" w:styleId="HeaderChar">
    <w:name w:val="Header Char"/>
    <w:basedOn w:val="DefaultParagraphFont"/>
    <w:link w:val="Header"/>
    <w:uiPriority w:val="99"/>
    <w:rsid w:val="00FF03A3"/>
  </w:style>
  <w:style w:type="paragraph" w:styleId="TOC1">
    <w:name w:val="toc 1"/>
    <w:basedOn w:val="Normal"/>
    <w:next w:val="Normal"/>
    <w:autoRedefine/>
    <w:uiPriority w:val="39"/>
    <w:unhideWhenUsed/>
    <w:rsid w:val="00FF03A3"/>
  </w:style>
  <w:style w:type="paragraph" w:styleId="TOC2">
    <w:name w:val="toc 2"/>
    <w:basedOn w:val="Normal"/>
    <w:next w:val="Normal"/>
    <w:autoRedefine/>
    <w:uiPriority w:val="39"/>
    <w:unhideWhenUsed/>
    <w:rsid w:val="00FF03A3"/>
    <w:pPr>
      <w:ind w:left="240"/>
    </w:pPr>
  </w:style>
  <w:style w:type="paragraph" w:styleId="TOC3">
    <w:name w:val="toc 3"/>
    <w:basedOn w:val="Normal"/>
    <w:next w:val="Normal"/>
    <w:autoRedefine/>
    <w:uiPriority w:val="39"/>
    <w:unhideWhenUsed/>
    <w:rsid w:val="00FF03A3"/>
    <w:pPr>
      <w:ind w:left="480"/>
    </w:pPr>
  </w:style>
  <w:style w:type="paragraph" w:styleId="TOC4">
    <w:name w:val="toc 4"/>
    <w:basedOn w:val="Normal"/>
    <w:next w:val="Normal"/>
    <w:autoRedefine/>
    <w:uiPriority w:val="39"/>
    <w:unhideWhenUsed/>
    <w:rsid w:val="00FF03A3"/>
    <w:pPr>
      <w:ind w:left="720"/>
    </w:pPr>
  </w:style>
  <w:style w:type="paragraph" w:styleId="TOC5">
    <w:name w:val="toc 5"/>
    <w:basedOn w:val="Normal"/>
    <w:next w:val="Normal"/>
    <w:autoRedefine/>
    <w:uiPriority w:val="39"/>
    <w:unhideWhenUsed/>
    <w:rsid w:val="00FF03A3"/>
    <w:pPr>
      <w:ind w:left="960"/>
    </w:pPr>
  </w:style>
  <w:style w:type="paragraph" w:styleId="TOC6">
    <w:name w:val="toc 6"/>
    <w:basedOn w:val="Normal"/>
    <w:next w:val="Normal"/>
    <w:autoRedefine/>
    <w:uiPriority w:val="39"/>
    <w:unhideWhenUsed/>
    <w:rsid w:val="00FF03A3"/>
    <w:pPr>
      <w:ind w:left="1200"/>
    </w:pPr>
  </w:style>
  <w:style w:type="paragraph" w:styleId="TOC7">
    <w:name w:val="toc 7"/>
    <w:basedOn w:val="Normal"/>
    <w:next w:val="Normal"/>
    <w:autoRedefine/>
    <w:uiPriority w:val="39"/>
    <w:unhideWhenUsed/>
    <w:rsid w:val="00FF03A3"/>
    <w:pPr>
      <w:ind w:left="1440"/>
    </w:pPr>
  </w:style>
  <w:style w:type="paragraph" w:styleId="TOC8">
    <w:name w:val="toc 8"/>
    <w:basedOn w:val="Normal"/>
    <w:next w:val="Normal"/>
    <w:autoRedefine/>
    <w:uiPriority w:val="39"/>
    <w:unhideWhenUsed/>
    <w:rsid w:val="00FF03A3"/>
    <w:pPr>
      <w:ind w:left="1680"/>
    </w:pPr>
  </w:style>
  <w:style w:type="paragraph" w:styleId="TOC9">
    <w:name w:val="toc 9"/>
    <w:basedOn w:val="Normal"/>
    <w:next w:val="Normal"/>
    <w:autoRedefine/>
    <w:uiPriority w:val="39"/>
    <w:unhideWhenUsed/>
    <w:rsid w:val="00FF03A3"/>
    <w:pPr>
      <w:ind w:left="1920"/>
    </w:pPr>
  </w:style>
  <w:style w:type="character" w:customStyle="1" w:styleId="Heading2Char">
    <w:name w:val="Heading 2 Char"/>
    <w:basedOn w:val="DefaultParagraphFont"/>
    <w:link w:val="Heading2"/>
    <w:uiPriority w:val="9"/>
    <w:rsid w:val="00CB0D0A"/>
    <w:rPr>
      <w:rFonts w:ascii="Cambria" w:eastAsia="MS Gothic" w:hAnsi="Cambria"/>
      <w:b/>
      <w:bCs/>
      <w:i/>
      <w:sz w:val="22"/>
      <w:szCs w:val="26"/>
      <w:lang w:val="en-GB"/>
    </w:rPr>
  </w:style>
  <w:style w:type="character" w:customStyle="1" w:styleId="Heading4Char">
    <w:name w:val="Heading 4 Char"/>
    <w:basedOn w:val="DefaultParagraphFont"/>
    <w:link w:val="Heading4"/>
    <w:uiPriority w:val="9"/>
    <w:semiHidden/>
    <w:rsid w:val="00CB0D0A"/>
    <w:rPr>
      <w:rFonts w:asciiTheme="majorHAnsi" w:eastAsiaTheme="majorEastAsia" w:hAnsiTheme="majorHAnsi" w:cstheme="majorBidi"/>
      <w:b/>
      <w:bCs/>
      <w:i/>
      <w:iCs/>
      <w:color w:val="4F81BD" w:themeColor="accent1"/>
      <w:sz w:val="20"/>
      <w:szCs w:val="20"/>
      <w:lang w:val="en-GB"/>
    </w:rPr>
  </w:style>
  <w:style w:type="paragraph" w:styleId="Revision">
    <w:name w:val="Revision"/>
    <w:hidden/>
    <w:uiPriority w:val="99"/>
    <w:rsid w:val="00CB0D0A"/>
    <w:pPr>
      <w:spacing w:after="160" w:line="259" w:lineRule="auto"/>
    </w:pPr>
    <w:rPr>
      <w:rFonts w:ascii="Arial" w:eastAsiaTheme="minorHAnsi" w:hAnsi="Arial"/>
      <w:lang w:val="en-US" w:eastAsia="ja-JP"/>
    </w:rPr>
  </w:style>
  <w:style w:type="paragraph" w:styleId="NoSpacing">
    <w:name w:val="No Spacing"/>
    <w:uiPriority w:val="1"/>
    <w:rsid w:val="00CB0D0A"/>
    <w:pPr>
      <w:spacing w:after="160" w:line="259" w:lineRule="auto"/>
    </w:pPr>
    <w:rPr>
      <w:rFonts w:eastAsia="Cambria"/>
      <w:sz w:val="22"/>
      <w:szCs w:val="22"/>
      <w:lang w:val="en-GB"/>
    </w:rPr>
  </w:style>
  <w:style w:type="paragraph" w:customStyle="1" w:styleId="Default">
    <w:name w:val="Default"/>
    <w:rsid w:val="00CB0D0A"/>
    <w:pPr>
      <w:autoSpaceDE w:val="0"/>
      <w:autoSpaceDN w:val="0"/>
      <w:adjustRightInd w:val="0"/>
      <w:spacing w:after="160" w:line="259" w:lineRule="auto"/>
    </w:pPr>
    <w:rPr>
      <w:rFonts w:ascii="Arial" w:eastAsia="Calibri" w:hAnsi="Arial" w:cs="Arial"/>
      <w:color w:val="000000"/>
      <w:lang w:val="en-US"/>
    </w:rPr>
  </w:style>
  <w:style w:type="character" w:customStyle="1" w:styleId="apple-converted-space">
    <w:name w:val="apple-converted-space"/>
    <w:basedOn w:val="DefaultParagraphFont"/>
    <w:rsid w:val="00CB0D0A"/>
  </w:style>
  <w:style w:type="paragraph" w:styleId="DocumentMap">
    <w:name w:val="Document Map"/>
    <w:basedOn w:val="Normal"/>
    <w:link w:val="DocumentMapChar"/>
    <w:uiPriority w:val="99"/>
    <w:rsid w:val="00CB0D0A"/>
    <w:pPr>
      <w:shd w:val="clear" w:color="auto" w:fill="000080"/>
      <w:spacing w:after="160" w:line="259" w:lineRule="auto"/>
    </w:pPr>
    <w:rPr>
      <w:rFonts w:ascii="Tahoma" w:eastAsia="Times New Roman" w:hAnsi="Tahoma"/>
      <w:sz w:val="22"/>
      <w:szCs w:val="22"/>
      <w:lang w:val="en-GB"/>
    </w:rPr>
  </w:style>
  <w:style w:type="character" w:customStyle="1" w:styleId="DocumentMapChar">
    <w:name w:val="Document Map Char"/>
    <w:basedOn w:val="DefaultParagraphFont"/>
    <w:link w:val="DocumentMap"/>
    <w:uiPriority w:val="99"/>
    <w:rsid w:val="00CB0D0A"/>
    <w:rPr>
      <w:rFonts w:ascii="Tahoma" w:eastAsia="Times New Roman" w:hAnsi="Tahoma"/>
      <w:sz w:val="22"/>
      <w:szCs w:val="22"/>
      <w:shd w:val="clear" w:color="auto" w:fill="000080"/>
      <w:lang w:val="en-GB"/>
    </w:rPr>
  </w:style>
  <w:style w:type="character" w:customStyle="1" w:styleId="FooterChar3">
    <w:name w:val="Footer Char3"/>
    <w:rsid w:val="00CB0D0A"/>
    <w:rPr>
      <w:rFonts w:ascii="Times New Roman" w:eastAsia="Times New Roman" w:hAnsi="Times New Roman" w:cs="Times New Roman"/>
      <w:szCs w:val="20"/>
      <w:lang w:val="en-GB" w:eastAsia="ar-SA"/>
    </w:rPr>
  </w:style>
  <w:style w:type="character" w:styleId="Emphasis">
    <w:name w:val="Emphasis"/>
    <w:uiPriority w:val="20"/>
    <w:rsid w:val="00CB0D0A"/>
    <w:rPr>
      <w:rFonts w:cs="Times New Roman"/>
      <w:i/>
    </w:rPr>
  </w:style>
  <w:style w:type="paragraph" w:customStyle="1" w:styleId="Sansinterligne">
    <w:name w:val="Sans interligne"/>
    <w:uiPriority w:val="99"/>
    <w:rsid w:val="00CB0D0A"/>
    <w:pPr>
      <w:spacing w:after="160" w:line="259" w:lineRule="auto"/>
    </w:pPr>
    <w:rPr>
      <w:rFonts w:ascii="Calibri" w:eastAsiaTheme="minorHAnsi" w:hAnsi="Calibri"/>
      <w:sz w:val="22"/>
      <w:szCs w:val="22"/>
      <w:lang w:val="en-US" w:eastAsia="ja-JP"/>
    </w:rPr>
  </w:style>
  <w:style w:type="character" w:customStyle="1" w:styleId="nbapihighlight">
    <w:name w:val="nbapihighlight"/>
    <w:uiPriority w:val="99"/>
    <w:rsid w:val="00CB0D0A"/>
    <w:rPr>
      <w:rFonts w:cs="Times New Roman"/>
    </w:rPr>
  </w:style>
  <w:style w:type="character" w:styleId="Strong">
    <w:name w:val="Strong"/>
    <w:uiPriority w:val="22"/>
    <w:rsid w:val="00CB0D0A"/>
    <w:rPr>
      <w:rFonts w:cs="Times New Roman"/>
      <w:b/>
    </w:rPr>
  </w:style>
  <w:style w:type="paragraph" w:customStyle="1" w:styleId="authlist">
    <w:name w:val="auth_list"/>
    <w:basedOn w:val="Normal"/>
    <w:uiPriority w:val="99"/>
    <w:rsid w:val="00CB0D0A"/>
    <w:pPr>
      <w:spacing w:beforeLines="1" w:afterLines="1" w:after="160" w:line="259" w:lineRule="auto"/>
    </w:pPr>
    <w:rPr>
      <w:rFonts w:ascii="Times" w:eastAsia="Times New Roman" w:hAnsi="Times"/>
      <w:sz w:val="22"/>
      <w:szCs w:val="22"/>
      <w:lang w:val="en-GB"/>
    </w:rPr>
  </w:style>
  <w:style w:type="character" w:customStyle="1" w:styleId="Textedelespacerserv">
    <w:name w:val="Texte de l'espace réservé"/>
    <w:uiPriority w:val="99"/>
    <w:rsid w:val="00CB0D0A"/>
    <w:rPr>
      <w:color w:val="808080"/>
    </w:rPr>
  </w:style>
  <w:style w:type="character" w:customStyle="1" w:styleId="pmid1">
    <w:name w:val="pmid1"/>
    <w:uiPriority w:val="99"/>
    <w:rsid w:val="00CB0D0A"/>
    <w:rPr>
      <w:rFonts w:cs="Times New Roman"/>
    </w:rPr>
  </w:style>
  <w:style w:type="paragraph" w:customStyle="1" w:styleId="NoSpacing1">
    <w:name w:val="No Spacing1"/>
    <w:rsid w:val="00CB0D0A"/>
    <w:pPr>
      <w:spacing w:after="160" w:line="259" w:lineRule="auto"/>
    </w:pPr>
    <w:rPr>
      <w:rFonts w:ascii="Calibri" w:eastAsiaTheme="minorHAnsi" w:hAnsi="Calibri"/>
      <w:sz w:val="22"/>
      <w:szCs w:val="22"/>
      <w:lang w:val="en-US" w:eastAsia="ja-JP"/>
    </w:rPr>
  </w:style>
  <w:style w:type="character" w:customStyle="1" w:styleId="PlaceholderText1">
    <w:name w:val="Placeholder Text1"/>
    <w:uiPriority w:val="99"/>
    <w:rsid w:val="00CB0D0A"/>
    <w:rPr>
      <w:color w:val="808080"/>
    </w:rPr>
  </w:style>
  <w:style w:type="character" w:customStyle="1" w:styleId="apple-style-span">
    <w:name w:val="apple-style-span"/>
    <w:rsid w:val="00CB0D0A"/>
  </w:style>
  <w:style w:type="character" w:customStyle="1" w:styleId="legend">
    <w:name w:val="legend"/>
    <w:rsid w:val="00CB0D0A"/>
  </w:style>
  <w:style w:type="paragraph" w:customStyle="1" w:styleId="font5">
    <w:name w:val="font5"/>
    <w:basedOn w:val="Normal"/>
    <w:rsid w:val="00CB0D0A"/>
    <w:pPr>
      <w:spacing w:beforeLines="1" w:afterLines="1" w:after="160" w:line="259" w:lineRule="auto"/>
    </w:pPr>
    <w:rPr>
      <w:rFonts w:ascii="Verdana" w:eastAsia="Cambria" w:hAnsi="Verdana"/>
      <w:sz w:val="16"/>
      <w:szCs w:val="16"/>
      <w:lang w:val="en-GB"/>
    </w:rPr>
  </w:style>
  <w:style w:type="paragraph" w:customStyle="1" w:styleId="xl24">
    <w:name w:val="xl24"/>
    <w:basedOn w:val="Normal"/>
    <w:rsid w:val="00CB0D0A"/>
    <w:pPr>
      <w:spacing w:beforeLines="1" w:afterLines="1" w:after="160" w:line="259" w:lineRule="auto"/>
      <w:textAlignment w:val="center"/>
    </w:pPr>
    <w:rPr>
      <w:rFonts w:eastAsia="Cambria"/>
      <w:sz w:val="22"/>
      <w:szCs w:val="22"/>
      <w:lang w:val="en-GB"/>
    </w:rPr>
  </w:style>
  <w:style w:type="paragraph" w:customStyle="1" w:styleId="xl25">
    <w:name w:val="xl25"/>
    <w:basedOn w:val="Normal"/>
    <w:rsid w:val="00CB0D0A"/>
    <w:pPr>
      <w:spacing w:beforeLines="1" w:afterLines="1" w:after="160" w:line="259" w:lineRule="auto"/>
      <w:textAlignment w:val="center"/>
    </w:pPr>
    <w:rPr>
      <w:rFonts w:eastAsia="Cambria"/>
      <w:sz w:val="22"/>
      <w:szCs w:val="22"/>
      <w:lang w:val="en-GB"/>
    </w:rPr>
  </w:style>
  <w:style w:type="paragraph" w:customStyle="1" w:styleId="xl26">
    <w:name w:val="xl26"/>
    <w:basedOn w:val="Normal"/>
    <w:rsid w:val="00CB0D0A"/>
    <w:pPr>
      <w:pBdr>
        <w:bottom w:val="single" w:sz="8" w:space="0" w:color="auto"/>
      </w:pBdr>
      <w:spacing w:beforeLines="1" w:afterLines="1" w:after="160" w:line="259" w:lineRule="auto"/>
      <w:textAlignment w:val="center"/>
    </w:pPr>
    <w:rPr>
      <w:rFonts w:eastAsia="Cambria"/>
      <w:sz w:val="22"/>
      <w:szCs w:val="22"/>
      <w:lang w:val="en-GB"/>
    </w:rPr>
  </w:style>
  <w:style w:type="paragraph" w:customStyle="1" w:styleId="xl27">
    <w:name w:val="xl27"/>
    <w:basedOn w:val="Normal"/>
    <w:rsid w:val="00CB0D0A"/>
    <w:pPr>
      <w:pBdr>
        <w:bottom w:val="single" w:sz="8" w:space="0" w:color="auto"/>
      </w:pBdr>
      <w:spacing w:beforeLines="1" w:afterLines="1" w:after="160" w:line="259" w:lineRule="auto"/>
      <w:textAlignment w:val="center"/>
    </w:pPr>
    <w:rPr>
      <w:rFonts w:eastAsia="Cambria"/>
      <w:sz w:val="22"/>
      <w:szCs w:val="22"/>
      <w:lang w:val="en-GB"/>
    </w:rPr>
  </w:style>
  <w:style w:type="paragraph" w:customStyle="1" w:styleId="xl28">
    <w:name w:val="xl28"/>
    <w:basedOn w:val="Normal"/>
    <w:rsid w:val="00CB0D0A"/>
    <w:pPr>
      <w:spacing w:beforeLines="1" w:afterLines="1" w:after="160" w:line="259" w:lineRule="auto"/>
      <w:textAlignment w:val="center"/>
    </w:pPr>
    <w:rPr>
      <w:rFonts w:eastAsia="Cambria"/>
      <w:sz w:val="22"/>
      <w:szCs w:val="22"/>
      <w:lang w:val="en-GB"/>
    </w:rPr>
  </w:style>
  <w:style w:type="paragraph" w:customStyle="1" w:styleId="xl29">
    <w:name w:val="xl29"/>
    <w:basedOn w:val="Normal"/>
    <w:rsid w:val="00CB0D0A"/>
    <w:pPr>
      <w:pBdr>
        <w:top w:val="single" w:sz="8" w:space="0" w:color="auto"/>
        <w:bottom w:val="single" w:sz="8" w:space="0" w:color="auto"/>
      </w:pBdr>
      <w:spacing w:beforeLines="1" w:afterLines="1" w:after="160" w:line="259" w:lineRule="auto"/>
      <w:textAlignment w:val="center"/>
    </w:pPr>
    <w:rPr>
      <w:rFonts w:eastAsia="Cambria"/>
      <w:b/>
      <w:bCs/>
      <w:sz w:val="22"/>
      <w:szCs w:val="22"/>
      <w:lang w:val="en-GB"/>
    </w:rPr>
  </w:style>
  <w:style w:type="paragraph" w:customStyle="1" w:styleId="xl30">
    <w:name w:val="xl30"/>
    <w:basedOn w:val="Normal"/>
    <w:rsid w:val="00CB0D0A"/>
    <w:pPr>
      <w:spacing w:beforeLines="1" w:afterLines="1" w:after="160" w:line="259" w:lineRule="auto"/>
      <w:textAlignment w:val="center"/>
    </w:pPr>
    <w:rPr>
      <w:rFonts w:eastAsia="Cambria"/>
      <w:sz w:val="22"/>
      <w:szCs w:val="22"/>
      <w:lang w:val="en-GB"/>
    </w:rPr>
  </w:style>
  <w:style w:type="paragraph" w:customStyle="1" w:styleId="xl31">
    <w:name w:val="xl31"/>
    <w:basedOn w:val="Normal"/>
    <w:rsid w:val="00CB0D0A"/>
    <w:pPr>
      <w:spacing w:beforeLines="1" w:afterLines="1" w:after="160" w:line="259" w:lineRule="auto"/>
      <w:textAlignment w:val="center"/>
    </w:pPr>
    <w:rPr>
      <w:rFonts w:eastAsia="Cambria"/>
      <w:sz w:val="22"/>
      <w:szCs w:val="22"/>
      <w:lang w:val="en-GB"/>
    </w:rPr>
  </w:style>
  <w:style w:type="paragraph" w:customStyle="1" w:styleId="xl32">
    <w:name w:val="xl32"/>
    <w:basedOn w:val="Normal"/>
    <w:rsid w:val="00CB0D0A"/>
    <w:pPr>
      <w:pBdr>
        <w:bottom w:val="single" w:sz="8" w:space="0" w:color="auto"/>
      </w:pBdr>
      <w:spacing w:beforeLines="1" w:afterLines="1" w:after="160" w:line="259" w:lineRule="auto"/>
      <w:textAlignment w:val="center"/>
    </w:pPr>
    <w:rPr>
      <w:rFonts w:eastAsia="Cambria"/>
      <w:sz w:val="22"/>
      <w:szCs w:val="22"/>
      <w:lang w:val="en-GB"/>
    </w:rPr>
  </w:style>
  <w:style w:type="paragraph" w:customStyle="1" w:styleId="xl33">
    <w:name w:val="xl33"/>
    <w:basedOn w:val="Normal"/>
    <w:rsid w:val="00CB0D0A"/>
    <w:pPr>
      <w:pBdr>
        <w:bottom w:val="single" w:sz="8" w:space="0" w:color="auto"/>
      </w:pBdr>
      <w:spacing w:beforeLines="1" w:afterLines="1" w:after="160" w:line="259" w:lineRule="auto"/>
      <w:textAlignment w:val="center"/>
    </w:pPr>
    <w:rPr>
      <w:rFonts w:eastAsia="Cambria"/>
      <w:sz w:val="22"/>
      <w:szCs w:val="22"/>
      <w:lang w:val="en-GB"/>
    </w:rPr>
  </w:style>
  <w:style w:type="paragraph" w:customStyle="1" w:styleId="xl34">
    <w:name w:val="xl34"/>
    <w:basedOn w:val="Normal"/>
    <w:rsid w:val="00CB0D0A"/>
    <w:pPr>
      <w:spacing w:beforeLines="1" w:afterLines="1" w:after="160" w:line="259" w:lineRule="auto"/>
      <w:textAlignment w:val="center"/>
    </w:pPr>
    <w:rPr>
      <w:rFonts w:eastAsia="Cambria"/>
      <w:sz w:val="22"/>
      <w:szCs w:val="22"/>
      <w:lang w:val="en-GB"/>
    </w:rPr>
  </w:style>
  <w:style w:type="paragraph" w:customStyle="1" w:styleId="xl35">
    <w:name w:val="xl35"/>
    <w:basedOn w:val="Normal"/>
    <w:rsid w:val="00CB0D0A"/>
    <w:pPr>
      <w:pBdr>
        <w:bottom w:val="single" w:sz="8" w:space="0" w:color="auto"/>
      </w:pBdr>
      <w:spacing w:beforeLines="1" w:afterLines="1" w:after="160" w:line="259" w:lineRule="auto"/>
      <w:textAlignment w:val="center"/>
    </w:pPr>
    <w:rPr>
      <w:rFonts w:eastAsia="Cambria"/>
      <w:sz w:val="22"/>
      <w:szCs w:val="22"/>
      <w:lang w:val="en-GB"/>
    </w:rPr>
  </w:style>
  <w:style w:type="paragraph" w:customStyle="1" w:styleId="xl36">
    <w:name w:val="xl36"/>
    <w:basedOn w:val="Normal"/>
    <w:rsid w:val="00CB0D0A"/>
    <w:pPr>
      <w:pBdr>
        <w:bottom w:val="single" w:sz="8" w:space="0" w:color="auto"/>
      </w:pBdr>
      <w:spacing w:beforeLines="1" w:afterLines="1" w:after="160" w:line="259" w:lineRule="auto"/>
    </w:pPr>
    <w:rPr>
      <w:rFonts w:eastAsia="Times New Roman"/>
      <w:sz w:val="22"/>
      <w:szCs w:val="22"/>
      <w:lang w:val="en-GB"/>
    </w:rPr>
  </w:style>
  <w:style w:type="paragraph" w:customStyle="1" w:styleId="xl37">
    <w:name w:val="xl37"/>
    <w:basedOn w:val="Normal"/>
    <w:rsid w:val="00CB0D0A"/>
    <w:pPr>
      <w:pBdr>
        <w:bottom w:val="single" w:sz="8" w:space="0" w:color="auto"/>
      </w:pBdr>
      <w:spacing w:beforeLines="1" w:afterLines="1" w:after="160" w:line="259" w:lineRule="auto"/>
    </w:pPr>
    <w:rPr>
      <w:rFonts w:eastAsia="Times New Roman"/>
      <w:sz w:val="22"/>
      <w:szCs w:val="22"/>
      <w:lang w:val="en-GB"/>
    </w:rPr>
  </w:style>
  <w:style w:type="paragraph" w:customStyle="1" w:styleId="xl38">
    <w:name w:val="xl38"/>
    <w:basedOn w:val="Normal"/>
    <w:rsid w:val="00CB0D0A"/>
    <w:pPr>
      <w:pBdr>
        <w:top w:val="single" w:sz="8" w:space="0" w:color="auto"/>
        <w:bottom w:val="single" w:sz="8" w:space="0" w:color="auto"/>
      </w:pBdr>
      <w:shd w:val="clear" w:color="63AAFE" w:fill="C0C0C0"/>
      <w:spacing w:beforeLines="1" w:afterLines="1" w:after="160" w:line="259" w:lineRule="auto"/>
      <w:textAlignment w:val="center"/>
    </w:pPr>
    <w:rPr>
      <w:rFonts w:eastAsia="Times New Roman"/>
      <w:b/>
      <w:bCs/>
      <w:sz w:val="22"/>
      <w:szCs w:val="22"/>
      <w:lang w:val="en-GB"/>
    </w:rPr>
  </w:style>
  <w:style w:type="paragraph" w:customStyle="1" w:styleId="xl39">
    <w:name w:val="xl39"/>
    <w:basedOn w:val="Normal"/>
    <w:rsid w:val="00CB0D0A"/>
    <w:pPr>
      <w:shd w:val="clear" w:color="63AAFE" w:fill="C0C0C0"/>
      <w:spacing w:beforeLines="1" w:afterLines="1" w:after="160" w:line="259" w:lineRule="auto"/>
    </w:pPr>
    <w:rPr>
      <w:rFonts w:eastAsia="Times New Roman"/>
      <w:i/>
      <w:iCs/>
      <w:color w:val="000000"/>
      <w:sz w:val="22"/>
      <w:szCs w:val="22"/>
      <w:lang w:val="en-GB"/>
    </w:rPr>
  </w:style>
  <w:style w:type="paragraph" w:customStyle="1" w:styleId="xl40">
    <w:name w:val="xl40"/>
    <w:basedOn w:val="Normal"/>
    <w:rsid w:val="00CB0D0A"/>
    <w:pPr>
      <w:shd w:val="clear" w:color="63AAFE" w:fill="FFFFFF"/>
      <w:spacing w:beforeLines="1" w:afterLines="1" w:after="160" w:line="259" w:lineRule="auto"/>
    </w:pPr>
    <w:rPr>
      <w:rFonts w:eastAsia="Times New Roman"/>
      <w:i/>
      <w:iCs/>
      <w:color w:val="000000"/>
      <w:sz w:val="22"/>
      <w:szCs w:val="22"/>
      <w:lang w:val="en-GB"/>
    </w:rPr>
  </w:style>
  <w:style w:type="paragraph" w:customStyle="1" w:styleId="xl41">
    <w:name w:val="xl41"/>
    <w:basedOn w:val="Normal"/>
    <w:rsid w:val="00CB0D0A"/>
    <w:pPr>
      <w:pBdr>
        <w:bottom w:val="single" w:sz="8" w:space="0" w:color="auto"/>
      </w:pBdr>
      <w:shd w:val="clear" w:color="63AAFE" w:fill="FFFFFF"/>
      <w:spacing w:beforeLines="1" w:afterLines="1" w:after="160" w:line="259" w:lineRule="auto"/>
    </w:pPr>
    <w:rPr>
      <w:rFonts w:eastAsia="Times New Roman"/>
      <w:i/>
      <w:iCs/>
      <w:color w:val="000000"/>
      <w:sz w:val="22"/>
      <w:szCs w:val="22"/>
      <w:lang w:val="en-GB"/>
    </w:rPr>
  </w:style>
  <w:style w:type="paragraph" w:customStyle="1" w:styleId="xl42">
    <w:name w:val="xl42"/>
    <w:basedOn w:val="Normal"/>
    <w:rsid w:val="00CB0D0A"/>
    <w:pPr>
      <w:shd w:val="clear" w:color="63AAFE" w:fill="FFFFFF"/>
      <w:spacing w:beforeLines="1" w:afterLines="1" w:after="160" w:line="259" w:lineRule="auto"/>
    </w:pPr>
    <w:rPr>
      <w:rFonts w:eastAsia="Times New Roman"/>
      <w:b/>
      <w:bCs/>
      <w:color w:val="000000"/>
      <w:sz w:val="22"/>
      <w:szCs w:val="22"/>
      <w:lang w:val="en-GB"/>
    </w:rPr>
  </w:style>
  <w:style w:type="paragraph" w:customStyle="1" w:styleId="xl43">
    <w:name w:val="xl43"/>
    <w:basedOn w:val="Normal"/>
    <w:rsid w:val="00CB0D0A"/>
    <w:pPr>
      <w:shd w:val="clear" w:color="63AAFE" w:fill="FFFFFF"/>
      <w:spacing w:beforeLines="1" w:afterLines="1" w:after="160" w:line="259" w:lineRule="auto"/>
    </w:pPr>
    <w:rPr>
      <w:rFonts w:eastAsia="Times New Roman"/>
      <w:b/>
      <w:bCs/>
      <w:i/>
      <w:iCs/>
      <w:color w:val="000000"/>
      <w:sz w:val="22"/>
      <w:szCs w:val="22"/>
      <w:lang w:val="en-GB"/>
    </w:rPr>
  </w:style>
  <w:style w:type="paragraph" w:customStyle="1" w:styleId="xl44">
    <w:name w:val="xl44"/>
    <w:basedOn w:val="Normal"/>
    <w:rsid w:val="00CB0D0A"/>
    <w:pPr>
      <w:shd w:val="clear" w:color="63AAFE" w:fill="FFFFFF"/>
      <w:spacing w:beforeLines="1" w:afterLines="1" w:after="160" w:line="259" w:lineRule="auto"/>
    </w:pPr>
    <w:rPr>
      <w:rFonts w:eastAsia="Times New Roman"/>
      <w:b/>
      <w:bCs/>
      <w:color w:val="000000"/>
      <w:sz w:val="22"/>
      <w:szCs w:val="22"/>
      <w:lang w:val="en-GB"/>
    </w:rPr>
  </w:style>
  <w:style w:type="paragraph" w:customStyle="1" w:styleId="xl45">
    <w:name w:val="xl45"/>
    <w:basedOn w:val="Normal"/>
    <w:rsid w:val="00CB0D0A"/>
    <w:pPr>
      <w:shd w:val="clear" w:color="63AAFE" w:fill="FFFFFF"/>
      <w:spacing w:beforeLines="1" w:afterLines="1" w:after="160" w:line="259" w:lineRule="auto"/>
    </w:pPr>
    <w:rPr>
      <w:rFonts w:eastAsia="Times New Roman"/>
      <w:b/>
      <w:bCs/>
      <w:color w:val="000000"/>
      <w:sz w:val="22"/>
      <w:szCs w:val="22"/>
      <w:lang w:val="en-GB"/>
    </w:rPr>
  </w:style>
  <w:style w:type="paragraph" w:customStyle="1" w:styleId="xl46">
    <w:name w:val="xl46"/>
    <w:basedOn w:val="Normal"/>
    <w:rsid w:val="00CB0D0A"/>
    <w:pPr>
      <w:shd w:val="clear" w:color="63AAFE" w:fill="FFFFFF"/>
      <w:spacing w:beforeLines="1" w:afterLines="1" w:after="160" w:line="259" w:lineRule="auto"/>
    </w:pPr>
    <w:rPr>
      <w:rFonts w:eastAsia="Times New Roman"/>
      <w:b/>
      <w:bCs/>
      <w:color w:val="000000"/>
      <w:sz w:val="22"/>
      <w:szCs w:val="22"/>
      <w:lang w:val="en-GB"/>
    </w:rPr>
  </w:style>
  <w:style w:type="paragraph" w:customStyle="1" w:styleId="xl47">
    <w:name w:val="xl47"/>
    <w:basedOn w:val="Normal"/>
    <w:rsid w:val="00CB0D0A"/>
    <w:pPr>
      <w:shd w:val="clear" w:color="63AAFE" w:fill="C0C0C0"/>
      <w:spacing w:beforeLines="1" w:afterLines="1" w:after="160" w:line="259" w:lineRule="auto"/>
    </w:pPr>
    <w:rPr>
      <w:rFonts w:eastAsia="Times New Roman"/>
      <w:b/>
      <w:bCs/>
      <w:color w:val="000000"/>
      <w:sz w:val="22"/>
      <w:szCs w:val="22"/>
      <w:lang w:val="en-GB"/>
    </w:rPr>
  </w:style>
  <w:style w:type="paragraph" w:customStyle="1" w:styleId="xl48">
    <w:name w:val="xl48"/>
    <w:basedOn w:val="Normal"/>
    <w:rsid w:val="00CB0D0A"/>
    <w:pPr>
      <w:shd w:val="clear" w:color="63AAFE" w:fill="C0C0C0"/>
      <w:spacing w:beforeLines="1" w:afterLines="1" w:after="160" w:line="259" w:lineRule="auto"/>
    </w:pPr>
    <w:rPr>
      <w:rFonts w:eastAsia="Times New Roman"/>
      <w:b/>
      <w:bCs/>
      <w:i/>
      <w:iCs/>
      <w:color w:val="000000"/>
      <w:sz w:val="22"/>
      <w:szCs w:val="22"/>
      <w:lang w:val="en-GB"/>
    </w:rPr>
  </w:style>
  <w:style w:type="paragraph" w:customStyle="1" w:styleId="xl49">
    <w:name w:val="xl49"/>
    <w:basedOn w:val="Normal"/>
    <w:rsid w:val="00CB0D0A"/>
    <w:pPr>
      <w:shd w:val="clear" w:color="63AAFE" w:fill="C0C0C0"/>
      <w:spacing w:beforeLines="1" w:afterLines="1" w:after="160" w:line="259" w:lineRule="auto"/>
    </w:pPr>
    <w:rPr>
      <w:rFonts w:eastAsia="Times New Roman"/>
      <w:b/>
      <w:bCs/>
      <w:color w:val="000000"/>
      <w:sz w:val="22"/>
      <w:szCs w:val="22"/>
      <w:lang w:val="en-GB"/>
    </w:rPr>
  </w:style>
  <w:style w:type="paragraph" w:customStyle="1" w:styleId="xl50">
    <w:name w:val="xl50"/>
    <w:basedOn w:val="Normal"/>
    <w:rsid w:val="00CB0D0A"/>
    <w:pPr>
      <w:shd w:val="clear" w:color="63AAFE" w:fill="C0C0C0"/>
      <w:spacing w:beforeLines="1" w:afterLines="1" w:after="160" w:line="259" w:lineRule="auto"/>
    </w:pPr>
    <w:rPr>
      <w:rFonts w:eastAsia="Times New Roman"/>
      <w:b/>
      <w:bCs/>
      <w:color w:val="000000"/>
      <w:sz w:val="22"/>
      <w:szCs w:val="22"/>
      <w:lang w:val="en-GB"/>
    </w:rPr>
  </w:style>
  <w:style w:type="paragraph" w:customStyle="1" w:styleId="xl51">
    <w:name w:val="xl51"/>
    <w:basedOn w:val="Normal"/>
    <w:rsid w:val="00CB0D0A"/>
    <w:pPr>
      <w:shd w:val="clear" w:color="63AAFE" w:fill="C0C0C0"/>
      <w:spacing w:beforeLines="1" w:afterLines="1" w:after="160" w:line="259" w:lineRule="auto"/>
    </w:pPr>
    <w:rPr>
      <w:rFonts w:eastAsia="Times New Roman"/>
      <w:b/>
      <w:bCs/>
      <w:color w:val="000000"/>
      <w:sz w:val="22"/>
      <w:szCs w:val="22"/>
      <w:lang w:val="en-GB"/>
    </w:rPr>
  </w:style>
  <w:style w:type="paragraph" w:customStyle="1" w:styleId="xl52">
    <w:name w:val="xl52"/>
    <w:basedOn w:val="Normal"/>
    <w:rsid w:val="00CB0D0A"/>
    <w:pPr>
      <w:pBdr>
        <w:top w:val="single" w:sz="4" w:space="0" w:color="auto"/>
      </w:pBdr>
      <w:shd w:val="clear" w:color="auto" w:fill="C0C0C0"/>
      <w:spacing w:beforeLines="1" w:afterLines="1" w:after="160" w:line="259" w:lineRule="auto"/>
      <w:textAlignment w:val="center"/>
    </w:pPr>
    <w:rPr>
      <w:rFonts w:eastAsia="Cambria"/>
      <w:sz w:val="22"/>
      <w:szCs w:val="22"/>
      <w:lang w:val="en-GB"/>
    </w:rPr>
  </w:style>
  <w:style w:type="paragraph" w:customStyle="1" w:styleId="xl53">
    <w:name w:val="xl53"/>
    <w:basedOn w:val="Normal"/>
    <w:rsid w:val="00CB0D0A"/>
    <w:pPr>
      <w:pBdr>
        <w:top w:val="single" w:sz="4" w:space="0" w:color="auto"/>
      </w:pBdr>
      <w:shd w:val="clear" w:color="auto" w:fill="C0C0C0"/>
      <w:spacing w:beforeLines="1" w:afterLines="1" w:after="160" w:line="259" w:lineRule="auto"/>
      <w:textAlignment w:val="center"/>
    </w:pPr>
    <w:rPr>
      <w:rFonts w:eastAsia="Cambria"/>
      <w:sz w:val="22"/>
      <w:szCs w:val="22"/>
      <w:lang w:val="en-GB"/>
    </w:rPr>
  </w:style>
  <w:style w:type="paragraph" w:customStyle="1" w:styleId="xl54">
    <w:name w:val="xl54"/>
    <w:basedOn w:val="Normal"/>
    <w:rsid w:val="00CB0D0A"/>
    <w:pPr>
      <w:pBdr>
        <w:top w:val="single" w:sz="4" w:space="0" w:color="auto"/>
      </w:pBdr>
      <w:shd w:val="clear" w:color="auto" w:fill="C0C0C0"/>
      <w:spacing w:beforeLines="1" w:afterLines="1" w:after="160" w:line="259" w:lineRule="auto"/>
      <w:textAlignment w:val="center"/>
    </w:pPr>
    <w:rPr>
      <w:rFonts w:eastAsia="Cambria"/>
      <w:sz w:val="22"/>
      <w:szCs w:val="22"/>
      <w:lang w:val="en-GB"/>
    </w:rPr>
  </w:style>
  <w:style w:type="paragraph" w:styleId="PlainText">
    <w:name w:val="Plain Text"/>
    <w:basedOn w:val="Normal"/>
    <w:link w:val="PlainTextChar"/>
    <w:uiPriority w:val="99"/>
    <w:unhideWhenUsed/>
    <w:rsid w:val="00CB0D0A"/>
    <w:pPr>
      <w:spacing w:after="160" w:line="259" w:lineRule="auto"/>
    </w:pPr>
    <w:rPr>
      <w:rFonts w:ascii="Consolas" w:eastAsia="Calibri" w:hAnsi="Consolas"/>
      <w:sz w:val="21"/>
      <w:szCs w:val="21"/>
      <w:lang w:val="en-GB"/>
    </w:rPr>
  </w:style>
  <w:style w:type="character" w:customStyle="1" w:styleId="PlainTextChar">
    <w:name w:val="Plain Text Char"/>
    <w:basedOn w:val="DefaultParagraphFont"/>
    <w:link w:val="PlainText"/>
    <w:uiPriority w:val="99"/>
    <w:rsid w:val="00CB0D0A"/>
    <w:rPr>
      <w:rFonts w:ascii="Consolas" w:eastAsia="Calibri" w:hAnsi="Consolas"/>
      <w:sz w:val="21"/>
      <w:szCs w:val="21"/>
      <w:lang w:val="en-GB"/>
    </w:rPr>
  </w:style>
  <w:style w:type="character" w:customStyle="1" w:styleId="A21">
    <w:name w:val="A21"/>
    <w:rsid w:val="00CB0D0A"/>
    <w:rPr>
      <w:rFonts w:cs="Minion"/>
      <w:b/>
      <w:bCs/>
      <w:color w:val="000000"/>
      <w:sz w:val="22"/>
      <w:szCs w:val="22"/>
    </w:rPr>
  </w:style>
  <w:style w:type="character" w:customStyle="1" w:styleId="A22">
    <w:name w:val="A22"/>
    <w:rsid w:val="00CB0D0A"/>
    <w:rPr>
      <w:rFonts w:cs="Minion"/>
      <w:b/>
      <w:bCs/>
      <w:color w:val="000000"/>
      <w:sz w:val="16"/>
      <w:szCs w:val="16"/>
    </w:rPr>
  </w:style>
  <w:style w:type="character" w:customStyle="1" w:styleId="A5">
    <w:name w:val="A5"/>
    <w:rsid w:val="00CB0D0A"/>
    <w:rPr>
      <w:rFonts w:cs="TradeGothic"/>
      <w:color w:val="000000"/>
      <w:sz w:val="10"/>
      <w:szCs w:val="10"/>
    </w:rPr>
  </w:style>
  <w:style w:type="character" w:customStyle="1" w:styleId="A4">
    <w:name w:val="A4"/>
    <w:rsid w:val="00CB0D0A"/>
    <w:rPr>
      <w:rFonts w:cs="TradeGothic"/>
      <w:color w:val="000000"/>
      <w:sz w:val="14"/>
      <w:szCs w:val="14"/>
    </w:rPr>
  </w:style>
  <w:style w:type="character" w:customStyle="1" w:styleId="bluetxt2">
    <w:name w:val="bluetxt2"/>
    <w:rsid w:val="00CB0D0A"/>
  </w:style>
  <w:style w:type="paragraph" w:customStyle="1" w:styleId="article-type">
    <w:name w:val="article-type"/>
    <w:basedOn w:val="Normal"/>
    <w:rsid w:val="00CB0D0A"/>
    <w:pPr>
      <w:spacing w:beforeLines="1" w:afterLines="1" w:after="160" w:line="259" w:lineRule="auto"/>
    </w:pPr>
    <w:rPr>
      <w:rFonts w:ascii="Times" w:eastAsia="Cambria" w:hAnsi="Times"/>
      <w:sz w:val="22"/>
      <w:szCs w:val="22"/>
      <w:lang w:val="en-GB"/>
    </w:rPr>
  </w:style>
  <w:style w:type="character" w:customStyle="1" w:styleId="journal-title">
    <w:name w:val="journal-title"/>
    <w:rsid w:val="00CB0D0A"/>
  </w:style>
  <w:style w:type="character" w:customStyle="1" w:styleId="divider">
    <w:name w:val="divider"/>
    <w:rsid w:val="00CB0D0A"/>
  </w:style>
  <w:style w:type="character" w:customStyle="1" w:styleId="fn">
    <w:name w:val="fn"/>
    <w:rsid w:val="00CB0D0A"/>
  </w:style>
  <w:style w:type="character" w:customStyle="1" w:styleId="comma">
    <w:name w:val="comma"/>
    <w:rsid w:val="00CB0D0A"/>
  </w:style>
  <w:style w:type="paragraph" w:customStyle="1" w:styleId="font6">
    <w:name w:val="font6"/>
    <w:basedOn w:val="Normal"/>
    <w:rsid w:val="00CB0D0A"/>
    <w:pPr>
      <w:spacing w:beforeLines="1" w:afterLines="1" w:after="160" w:line="259" w:lineRule="auto"/>
    </w:pPr>
    <w:rPr>
      <w:rFonts w:ascii="Times" w:eastAsia="Cambria" w:hAnsi="Times"/>
      <w:sz w:val="22"/>
      <w:szCs w:val="22"/>
      <w:lang w:val="en-GB"/>
    </w:rPr>
  </w:style>
  <w:style w:type="paragraph" w:customStyle="1" w:styleId="xl63">
    <w:name w:val="xl63"/>
    <w:basedOn w:val="Normal"/>
    <w:rsid w:val="00CB0D0A"/>
    <w:pPr>
      <w:spacing w:before="100" w:beforeAutospacing="1" w:after="100" w:afterAutospacing="1" w:line="259" w:lineRule="auto"/>
      <w:jc w:val="center"/>
    </w:pPr>
    <w:rPr>
      <w:rFonts w:ascii="Calibri" w:eastAsia="Times New Roman" w:hAnsi="Calibri"/>
      <w:b/>
      <w:bCs/>
      <w:sz w:val="16"/>
      <w:szCs w:val="16"/>
      <w:lang w:val="en-GB"/>
    </w:rPr>
  </w:style>
  <w:style w:type="paragraph" w:customStyle="1" w:styleId="xl64">
    <w:name w:val="xl64"/>
    <w:basedOn w:val="Normal"/>
    <w:rsid w:val="00CB0D0A"/>
    <w:pPr>
      <w:spacing w:before="100" w:beforeAutospacing="1" w:after="100" w:afterAutospacing="1" w:line="259" w:lineRule="auto"/>
      <w:jc w:val="center"/>
    </w:pPr>
    <w:rPr>
      <w:rFonts w:ascii="Calibri" w:eastAsia="Times New Roman" w:hAnsi="Calibri"/>
      <w:sz w:val="16"/>
      <w:szCs w:val="16"/>
      <w:lang w:val="en-GB"/>
    </w:rPr>
  </w:style>
  <w:style w:type="paragraph" w:customStyle="1" w:styleId="xl65">
    <w:name w:val="xl65"/>
    <w:basedOn w:val="Normal"/>
    <w:rsid w:val="00CB0D0A"/>
    <w:pPr>
      <w:pBdr>
        <w:top w:val="single" w:sz="4" w:space="0" w:color="auto"/>
      </w:pBdr>
      <w:spacing w:before="100" w:beforeAutospacing="1" w:after="100" w:afterAutospacing="1" w:line="259" w:lineRule="auto"/>
      <w:jc w:val="center"/>
    </w:pPr>
    <w:rPr>
      <w:rFonts w:ascii="Calibri" w:eastAsia="Times New Roman" w:hAnsi="Calibri"/>
      <w:b/>
      <w:bCs/>
      <w:sz w:val="16"/>
      <w:szCs w:val="16"/>
      <w:lang w:val="en-GB"/>
    </w:rPr>
  </w:style>
  <w:style w:type="paragraph" w:customStyle="1" w:styleId="xl66">
    <w:name w:val="xl66"/>
    <w:basedOn w:val="Normal"/>
    <w:rsid w:val="00CB0D0A"/>
    <w:pPr>
      <w:pBdr>
        <w:bottom w:val="single" w:sz="4" w:space="0" w:color="auto"/>
      </w:pBdr>
      <w:spacing w:before="100" w:beforeAutospacing="1" w:after="100" w:afterAutospacing="1" w:line="259" w:lineRule="auto"/>
      <w:jc w:val="center"/>
    </w:pPr>
    <w:rPr>
      <w:rFonts w:ascii="Calibri" w:eastAsia="Times New Roman" w:hAnsi="Calibri"/>
      <w:b/>
      <w:bCs/>
      <w:sz w:val="16"/>
      <w:szCs w:val="16"/>
      <w:lang w:val="en-GB"/>
    </w:rPr>
  </w:style>
  <w:style w:type="paragraph" w:customStyle="1" w:styleId="xl67">
    <w:name w:val="xl67"/>
    <w:basedOn w:val="Normal"/>
    <w:rsid w:val="00CB0D0A"/>
    <w:pPr>
      <w:spacing w:before="100" w:beforeAutospacing="1" w:after="100" w:afterAutospacing="1" w:line="259" w:lineRule="auto"/>
    </w:pPr>
    <w:rPr>
      <w:rFonts w:ascii="Calibri" w:eastAsia="Times New Roman" w:hAnsi="Calibri"/>
      <w:sz w:val="16"/>
      <w:szCs w:val="16"/>
      <w:lang w:val="en-GB"/>
    </w:rPr>
  </w:style>
  <w:style w:type="paragraph" w:customStyle="1" w:styleId="xl68">
    <w:name w:val="xl68"/>
    <w:basedOn w:val="Normal"/>
    <w:rsid w:val="00CB0D0A"/>
    <w:pPr>
      <w:spacing w:before="100" w:beforeAutospacing="1" w:after="100" w:afterAutospacing="1" w:line="259" w:lineRule="auto"/>
    </w:pPr>
    <w:rPr>
      <w:rFonts w:ascii="Calibri" w:eastAsia="Times New Roman" w:hAnsi="Calibri"/>
      <w:sz w:val="16"/>
      <w:szCs w:val="16"/>
      <w:lang w:val="en-GB"/>
    </w:rPr>
  </w:style>
  <w:style w:type="paragraph" w:customStyle="1" w:styleId="xl69">
    <w:name w:val="xl69"/>
    <w:basedOn w:val="Normal"/>
    <w:rsid w:val="00CB0D0A"/>
    <w:pPr>
      <w:spacing w:before="100" w:beforeAutospacing="1" w:after="100" w:afterAutospacing="1" w:line="259" w:lineRule="auto"/>
    </w:pPr>
    <w:rPr>
      <w:rFonts w:ascii="Calibri" w:eastAsia="Times New Roman" w:hAnsi="Calibri"/>
      <w:sz w:val="16"/>
      <w:szCs w:val="16"/>
      <w:lang w:val="en-GB"/>
    </w:rPr>
  </w:style>
  <w:style w:type="paragraph" w:customStyle="1" w:styleId="EndNoteBibliographyTitle">
    <w:name w:val="EndNote Bibliography Title"/>
    <w:basedOn w:val="Normal"/>
    <w:rsid w:val="00CB0D0A"/>
    <w:pPr>
      <w:spacing w:after="160" w:line="259" w:lineRule="auto"/>
      <w:jc w:val="center"/>
    </w:pPr>
    <w:rPr>
      <w:rFonts w:eastAsia="Times New Roman"/>
      <w:sz w:val="22"/>
      <w:szCs w:val="22"/>
      <w:lang w:val="en-GB"/>
    </w:rPr>
  </w:style>
  <w:style w:type="paragraph" w:customStyle="1" w:styleId="EndNoteBibliography">
    <w:name w:val="EndNote Bibliography"/>
    <w:basedOn w:val="Normal"/>
    <w:rsid w:val="00CB0D0A"/>
    <w:pPr>
      <w:spacing w:after="160" w:line="259" w:lineRule="auto"/>
    </w:pPr>
    <w:rPr>
      <w:rFonts w:eastAsia="Times New Roman"/>
      <w:sz w:val="22"/>
      <w:szCs w:val="22"/>
      <w:lang w:val="en-GB"/>
    </w:rPr>
  </w:style>
  <w:style w:type="paragraph" w:customStyle="1" w:styleId="Query">
    <w:name w:val="Query"/>
    <w:basedOn w:val="BaseText"/>
    <w:link w:val="QueryChar"/>
    <w:rsid w:val="00CB0D0A"/>
  </w:style>
  <w:style w:type="paragraph" w:customStyle="1" w:styleId="BaseText">
    <w:name w:val="Base_Text"/>
    <w:link w:val="BaseTextChar"/>
    <w:rsid w:val="00CB0D0A"/>
    <w:pPr>
      <w:spacing w:before="120" w:after="160" w:line="259" w:lineRule="auto"/>
    </w:pPr>
    <w:rPr>
      <w:rFonts w:ascii="Times New Roman" w:eastAsia="Times New Roman" w:hAnsi="Times New Roman"/>
      <w:sz w:val="22"/>
      <w:szCs w:val="22"/>
      <w:lang w:val="en-GB"/>
    </w:rPr>
  </w:style>
  <w:style w:type="character" w:customStyle="1" w:styleId="BaseTextChar">
    <w:name w:val="Base_Text Char"/>
    <w:basedOn w:val="DefaultParagraphFont"/>
    <w:link w:val="BaseText"/>
    <w:rsid w:val="00CB0D0A"/>
    <w:rPr>
      <w:rFonts w:ascii="Times New Roman" w:eastAsia="Times New Roman" w:hAnsi="Times New Roman"/>
      <w:sz w:val="22"/>
      <w:szCs w:val="22"/>
      <w:lang w:val="en-GB"/>
    </w:rPr>
  </w:style>
  <w:style w:type="character" w:customStyle="1" w:styleId="QueryChar">
    <w:name w:val="Query Char"/>
    <w:link w:val="Query"/>
    <w:rsid w:val="00CB0D0A"/>
    <w:rPr>
      <w:rFonts w:ascii="Times New Roman" w:eastAsia="Times New Roman" w:hAnsi="Times New Roman"/>
      <w:sz w:val="22"/>
      <w:szCs w:val="22"/>
      <w:lang w:val="en-GB"/>
    </w:rPr>
  </w:style>
  <w:style w:type="paragraph" w:customStyle="1" w:styleId="Paragraph">
    <w:name w:val="Paragraph"/>
    <w:basedOn w:val="Normal"/>
    <w:rsid w:val="00CB0D0A"/>
    <w:pPr>
      <w:spacing w:before="120" w:after="160" w:line="259" w:lineRule="auto"/>
      <w:ind w:firstLine="720"/>
    </w:pPr>
    <w:rPr>
      <w:rFonts w:eastAsia="Times New Roman"/>
      <w:sz w:val="22"/>
      <w:szCs w:val="22"/>
      <w:lang w:val="en-GB"/>
    </w:rPr>
  </w:style>
  <w:style w:type="paragraph" w:customStyle="1" w:styleId="FigureLegend">
    <w:name w:val="FigureLegend"/>
    <w:basedOn w:val="BaseText"/>
    <w:qFormat/>
    <w:rsid w:val="00CB0D0A"/>
    <w:pPr>
      <w:spacing w:after="0" w:line="360" w:lineRule="auto"/>
    </w:pPr>
    <w:rPr>
      <w:sz w:val="24"/>
      <w:szCs w:val="20"/>
      <w:lang w:val="de-DE" w:eastAsia="de-DE"/>
    </w:rPr>
  </w:style>
  <w:style w:type="character" w:customStyle="1" w:styleId="bibarticle">
    <w:name w:val="bib_article"/>
    <w:basedOn w:val="bibbase"/>
    <w:qFormat/>
    <w:rsid w:val="00CB0D0A"/>
    <w:rPr>
      <w:sz w:val="24"/>
      <w:bdr w:val="none" w:sz="0" w:space="0" w:color="auto"/>
      <w:shd w:val="clear" w:color="auto" w:fill="CCFFFF"/>
    </w:rPr>
  </w:style>
  <w:style w:type="character" w:customStyle="1" w:styleId="bibbase">
    <w:name w:val="bib_base"/>
    <w:rsid w:val="00CB0D0A"/>
    <w:rPr>
      <w:sz w:val="24"/>
    </w:rPr>
  </w:style>
  <w:style w:type="character" w:customStyle="1" w:styleId="bibdoi">
    <w:name w:val="bib_doi"/>
    <w:basedOn w:val="bibbase"/>
    <w:qFormat/>
    <w:rsid w:val="00CB0D0A"/>
    <w:rPr>
      <w:sz w:val="24"/>
      <w:bdr w:val="none" w:sz="0" w:space="0" w:color="auto"/>
      <w:shd w:val="clear" w:color="auto" w:fill="CCFFCC"/>
    </w:rPr>
  </w:style>
  <w:style w:type="character" w:customStyle="1" w:styleId="bibetal">
    <w:name w:val="bib_etal"/>
    <w:basedOn w:val="bibbase"/>
    <w:qFormat/>
    <w:rsid w:val="00CB0D0A"/>
    <w:rPr>
      <w:sz w:val="24"/>
      <w:bdr w:val="none" w:sz="0" w:space="0" w:color="auto"/>
      <w:shd w:val="clear" w:color="auto" w:fill="CCFF99"/>
    </w:rPr>
  </w:style>
  <w:style w:type="character" w:customStyle="1" w:styleId="bibfname">
    <w:name w:val="bib_fname"/>
    <w:basedOn w:val="bibbase"/>
    <w:qFormat/>
    <w:rsid w:val="00CB0D0A"/>
    <w:rPr>
      <w:sz w:val="24"/>
      <w:bdr w:val="none" w:sz="0" w:space="0" w:color="auto"/>
      <w:shd w:val="clear" w:color="auto" w:fill="FFFFCC"/>
    </w:rPr>
  </w:style>
  <w:style w:type="character" w:customStyle="1" w:styleId="bibfpage">
    <w:name w:val="bib_fpage"/>
    <w:basedOn w:val="bibbase"/>
    <w:qFormat/>
    <w:rsid w:val="00CB0D0A"/>
    <w:rPr>
      <w:sz w:val="24"/>
      <w:bdr w:val="none" w:sz="0" w:space="0" w:color="auto"/>
      <w:shd w:val="clear" w:color="auto" w:fill="E6E6E6"/>
    </w:rPr>
  </w:style>
  <w:style w:type="character" w:customStyle="1" w:styleId="bibissue">
    <w:name w:val="bib_issue"/>
    <w:basedOn w:val="bibbase"/>
    <w:rsid w:val="00CB0D0A"/>
    <w:rPr>
      <w:sz w:val="24"/>
      <w:bdr w:val="none" w:sz="0" w:space="0" w:color="auto"/>
      <w:shd w:val="clear" w:color="auto" w:fill="FFFFAB"/>
    </w:rPr>
  </w:style>
  <w:style w:type="character" w:customStyle="1" w:styleId="bibjournal">
    <w:name w:val="bib_journal"/>
    <w:basedOn w:val="bibbase"/>
    <w:qFormat/>
    <w:rsid w:val="00CB0D0A"/>
    <w:rPr>
      <w:i/>
      <w:sz w:val="24"/>
      <w:bdr w:val="none" w:sz="0" w:space="0" w:color="auto"/>
      <w:shd w:val="clear" w:color="auto" w:fill="F9DECF"/>
    </w:rPr>
  </w:style>
  <w:style w:type="character" w:customStyle="1" w:styleId="biblpage">
    <w:name w:val="bib_lpage"/>
    <w:basedOn w:val="bibbase"/>
    <w:qFormat/>
    <w:rsid w:val="00CB0D0A"/>
    <w:rPr>
      <w:sz w:val="24"/>
      <w:bdr w:val="none" w:sz="0" w:space="0" w:color="auto"/>
      <w:shd w:val="clear" w:color="auto" w:fill="D9D9D9"/>
    </w:rPr>
  </w:style>
  <w:style w:type="character" w:customStyle="1" w:styleId="bibnumber">
    <w:name w:val="bib_number"/>
    <w:basedOn w:val="bibbase"/>
    <w:rsid w:val="00CB0D0A"/>
    <w:rPr>
      <w:sz w:val="24"/>
      <w:bdr w:val="none" w:sz="0" w:space="0" w:color="auto"/>
      <w:shd w:val="clear" w:color="auto" w:fill="CCCCFF"/>
    </w:rPr>
  </w:style>
  <w:style w:type="character" w:customStyle="1" w:styleId="biborganization">
    <w:name w:val="bib_organization"/>
    <w:basedOn w:val="bibbase"/>
    <w:rsid w:val="00CB0D0A"/>
    <w:rPr>
      <w:sz w:val="24"/>
      <w:bdr w:val="none" w:sz="0" w:space="0" w:color="auto"/>
      <w:shd w:val="clear" w:color="auto" w:fill="CCFF99"/>
    </w:rPr>
  </w:style>
  <w:style w:type="character" w:customStyle="1" w:styleId="bibsuppl">
    <w:name w:val="bib_suppl"/>
    <w:basedOn w:val="bibbase"/>
    <w:rsid w:val="00CB0D0A"/>
    <w:rPr>
      <w:sz w:val="24"/>
      <w:bdr w:val="none" w:sz="0" w:space="0" w:color="auto"/>
      <w:shd w:val="clear" w:color="auto" w:fill="FFCC66"/>
    </w:rPr>
  </w:style>
  <w:style w:type="character" w:customStyle="1" w:styleId="bibsurname">
    <w:name w:val="bib_surname"/>
    <w:basedOn w:val="bibbase"/>
    <w:qFormat/>
    <w:rsid w:val="00CB0D0A"/>
    <w:rPr>
      <w:sz w:val="24"/>
      <w:bdr w:val="none" w:sz="0" w:space="0" w:color="auto"/>
      <w:shd w:val="clear" w:color="auto" w:fill="CCFF99"/>
    </w:rPr>
  </w:style>
  <w:style w:type="character" w:customStyle="1" w:styleId="bibunpubl">
    <w:name w:val="bib_unpubl"/>
    <w:basedOn w:val="bibbase"/>
    <w:rsid w:val="00CB0D0A"/>
    <w:rPr>
      <w:sz w:val="24"/>
    </w:rPr>
  </w:style>
  <w:style w:type="character" w:customStyle="1" w:styleId="biburl">
    <w:name w:val="bib_url"/>
    <w:basedOn w:val="bibbase"/>
    <w:rsid w:val="00CB0D0A"/>
    <w:rPr>
      <w:sz w:val="24"/>
      <w:bdr w:val="none" w:sz="0" w:space="0" w:color="auto"/>
      <w:shd w:val="clear" w:color="auto" w:fill="CCFF66"/>
    </w:rPr>
  </w:style>
  <w:style w:type="character" w:customStyle="1" w:styleId="bibvolume">
    <w:name w:val="bib_volume"/>
    <w:basedOn w:val="bibbase"/>
    <w:qFormat/>
    <w:rsid w:val="00CB0D0A"/>
    <w:rPr>
      <w:b/>
      <w:sz w:val="24"/>
      <w:bdr w:val="none" w:sz="0" w:space="0" w:color="auto"/>
      <w:shd w:val="clear" w:color="auto" w:fill="CCECFF"/>
    </w:rPr>
  </w:style>
  <w:style w:type="character" w:customStyle="1" w:styleId="bibyear">
    <w:name w:val="bib_year"/>
    <w:basedOn w:val="bibbase"/>
    <w:qFormat/>
    <w:rsid w:val="00CB0D0A"/>
    <w:rPr>
      <w:sz w:val="24"/>
      <w:bdr w:val="none" w:sz="0" w:space="0" w:color="auto"/>
      <w:shd w:val="clear" w:color="auto" w:fill="FFCCFF"/>
    </w:rPr>
  </w:style>
  <w:style w:type="character" w:customStyle="1" w:styleId="citebib">
    <w:name w:val="cite_bib"/>
    <w:basedOn w:val="citebase"/>
    <w:qFormat/>
    <w:rsid w:val="00CB0D0A"/>
    <w:rPr>
      <w:sz w:val="24"/>
      <w:bdr w:val="none" w:sz="0" w:space="0" w:color="auto"/>
      <w:shd w:val="clear" w:color="auto" w:fill="CCFFFF"/>
    </w:rPr>
  </w:style>
  <w:style w:type="character" w:customStyle="1" w:styleId="citebase">
    <w:name w:val="cite_base"/>
    <w:rsid w:val="00CB0D0A"/>
    <w:rPr>
      <w:sz w:val="24"/>
    </w:rPr>
  </w:style>
  <w:style w:type="character" w:customStyle="1" w:styleId="citebox">
    <w:name w:val="cite_box"/>
    <w:rsid w:val="00CB0D0A"/>
    <w:rPr>
      <w:sz w:val="24"/>
      <w:bdr w:val="none" w:sz="0" w:space="0" w:color="auto"/>
      <w:shd w:val="clear" w:color="auto" w:fill="CCC0D9"/>
    </w:rPr>
  </w:style>
  <w:style w:type="character" w:customStyle="1" w:styleId="citefig">
    <w:name w:val="cite_fig"/>
    <w:basedOn w:val="citebase"/>
    <w:qFormat/>
    <w:rsid w:val="00CB0D0A"/>
    <w:rPr>
      <w:color w:val="auto"/>
      <w:sz w:val="24"/>
      <w:bdr w:val="none" w:sz="0" w:space="0" w:color="auto"/>
      <w:shd w:val="clear" w:color="auto" w:fill="CCFFCC"/>
    </w:rPr>
  </w:style>
  <w:style w:type="character" w:customStyle="1" w:styleId="citetbl">
    <w:name w:val="cite_tbl"/>
    <w:basedOn w:val="citebase"/>
    <w:qFormat/>
    <w:rsid w:val="00CB0D0A"/>
    <w:rPr>
      <w:color w:val="auto"/>
      <w:sz w:val="24"/>
      <w:bdr w:val="none" w:sz="0" w:space="0" w:color="auto"/>
      <w:shd w:val="clear" w:color="auto" w:fill="FF9999"/>
    </w:rPr>
  </w:style>
  <w:style w:type="character" w:customStyle="1" w:styleId="bibdeg">
    <w:name w:val="bib_deg"/>
    <w:basedOn w:val="bibbase"/>
    <w:rsid w:val="00CB0D0A"/>
    <w:rPr>
      <w:sz w:val="24"/>
    </w:rPr>
  </w:style>
  <w:style w:type="character" w:customStyle="1" w:styleId="bibsuffix">
    <w:name w:val="bib_suffix"/>
    <w:basedOn w:val="bibbase"/>
    <w:rsid w:val="00CB0D0A"/>
    <w:rPr>
      <w:sz w:val="24"/>
    </w:rPr>
  </w:style>
  <w:style w:type="character" w:customStyle="1" w:styleId="bibcomment">
    <w:name w:val="bib_comment"/>
    <w:basedOn w:val="bibbase"/>
    <w:rsid w:val="00CB0D0A"/>
    <w:rPr>
      <w:sz w:val="24"/>
    </w:rPr>
  </w:style>
  <w:style w:type="character" w:customStyle="1" w:styleId="audeg">
    <w:name w:val="au_deg"/>
    <w:basedOn w:val="aubase"/>
    <w:rsid w:val="00CB0D0A"/>
    <w:rPr>
      <w:sz w:val="20"/>
      <w:bdr w:val="none" w:sz="0" w:space="0" w:color="auto"/>
      <w:shd w:val="clear" w:color="auto" w:fill="FFFF00"/>
    </w:rPr>
  </w:style>
  <w:style w:type="character" w:customStyle="1" w:styleId="aubase">
    <w:name w:val="au_base"/>
    <w:rsid w:val="00CB0D0A"/>
    <w:rPr>
      <w:sz w:val="20"/>
    </w:rPr>
  </w:style>
  <w:style w:type="character" w:customStyle="1" w:styleId="aufname">
    <w:name w:val="au_fname"/>
    <w:basedOn w:val="aubase"/>
    <w:qFormat/>
    <w:rsid w:val="00CB0D0A"/>
    <w:rPr>
      <w:sz w:val="20"/>
      <w:bdr w:val="none" w:sz="0" w:space="0" w:color="auto"/>
      <w:shd w:val="clear" w:color="auto" w:fill="00FFFF"/>
    </w:rPr>
  </w:style>
  <w:style w:type="character" w:customStyle="1" w:styleId="aurole">
    <w:name w:val="au_role"/>
    <w:basedOn w:val="aubase"/>
    <w:rsid w:val="00CB0D0A"/>
    <w:rPr>
      <w:sz w:val="20"/>
      <w:bdr w:val="none" w:sz="0" w:space="0" w:color="auto"/>
      <w:shd w:val="clear" w:color="auto" w:fill="808000"/>
    </w:rPr>
  </w:style>
  <w:style w:type="character" w:customStyle="1" w:styleId="ausuffix">
    <w:name w:val="au_suffix"/>
    <w:basedOn w:val="aubase"/>
    <w:rsid w:val="00CB0D0A"/>
    <w:rPr>
      <w:sz w:val="20"/>
      <w:bdr w:val="none" w:sz="0" w:space="0" w:color="auto"/>
      <w:shd w:val="clear" w:color="auto" w:fill="FF00FF"/>
    </w:rPr>
  </w:style>
  <w:style w:type="character" w:customStyle="1" w:styleId="ausurname">
    <w:name w:val="au_surname"/>
    <w:basedOn w:val="aubase"/>
    <w:qFormat/>
    <w:rsid w:val="00CB0D0A"/>
    <w:rPr>
      <w:sz w:val="20"/>
      <w:bdr w:val="none" w:sz="0" w:space="0" w:color="auto"/>
      <w:shd w:val="clear" w:color="auto" w:fill="00FF00"/>
    </w:rPr>
  </w:style>
  <w:style w:type="character" w:customStyle="1" w:styleId="aucollab">
    <w:name w:val="au_collab"/>
    <w:basedOn w:val="aubase"/>
    <w:rsid w:val="00CB0D0A"/>
    <w:rPr>
      <w:sz w:val="20"/>
      <w:bdr w:val="none" w:sz="0" w:space="0" w:color="auto"/>
      <w:shd w:val="clear" w:color="auto" w:fill="C0C0C0"/>
    </w:rPr>
  </w:style>
  <w:style w:type="character" w:customStyle="1" w:styleId="citefn">
    <w:name w:val="cite_fn"/>
    <w:basedOn w:val="citebase"/>
    <w:rsid w:val="00CB0D0A"/>
    <w:rPr>
      <w:sz w:val="24"/>
      <w:shd w:val="clear" w:color="auto" w:fill="FF99CC"/>
    </w:rPr>
  </w:style>
  <w:style w:type="character" w:customStyle="1" w:styleId="citeen">
    <w:name w:val="cite_en"/>
    <w:basedOn w:val="citebase"/>
    <w:rsid w:val="00CB0D0A"/>
    <w:rPr>
      <w:sz w:val="24"/>
      <w:bdr w:val="none" w:sz="0" w:space="0" w:color="auto"/>
      <w:shd w:val="clear" w:color="auto" w:fill="FFFF99"/>
      <w:vertAlign w:val="superscript"/>
    </w:rPr>
  </w:style>
  <w:style w:type="character" w:customStyle="1" w:styleId="eqno">
    <w:name w:val="eq_no"/>
    <w:basedOn w:val="citebase"/>
    <w:rsid w:val="00CB0D0A"/>
    <w:rPr>
      <w:sz w:val="24"/>
    </w:rPr>
  </w:style>
  <w:style w:type="paragraph" w:customStyle="1" w:styleId="BaseHeading">
    <w:name w:val="Base_Heading"/>
    <w:rsid w:val="00CB0D0A"/>
    <w:pPr>
      <w:keepNext/>
      <w:spacing w:before="240" w:after="160" w:line="259" w:lineRule="auto"/>
      <w:outlineLvl w:val="0"/>
    </w:pPr>
    <w:rPr>
      <w:rFonts w:ascii="Arial" w:eastAsia="Times New Roman" w:hAnsi="Arial"/>
      <w:b/>
      <w:kern w:val="28"/>
      <w:sz w:val="28"/>
      <w:szCs w:val="22"/>
      <w:lang w:val="en-GB"/>
    </w:rPr>
  </w:style>
  <w:style w:type="paragraph" w:customStyle="1" w:styleId="Abstract">
    <w:name w:val="Abstract"/>
    <w:basedOn w:val="BaseText"/>
    <w:link w:val="AbstractChar"/>
    <w:rsid w:val="00CB0D0A"/>
    <w:pPr>
      <w:spacing w:line="360" w:lineRule="auto"/>
    </w:pPr>
    <w:rPr>
      <w:b/>
    </w:rPr>
  </w:style>
  <w:style w:type="character" w:customStyle="1" w:styleId="AbstractChar">
    <w:name w:val="Abstract Char"/>
    <w:basedOn w:val="BaseTextChar"/>
    <w:link w:val="Abstract"/>
    <w:rsid w:val="00CB0D0A"/>
    <w:rPr>
      <w:rFonts w:ascii="Times New Roman" w:eastAsia="Times New Roman" w:hAnsi="Times New Roman"/>
      <w:b/>
      <w:sz w:val="22"/>
      <w:szCs w:val="22"/>
      <w:lang w:val="en-GB"/>
    </w:rPr>
  </w:style>
  <w:style w:type="paragraph" w:customStyle="1" w:styleId="Acknowledgment">
    <w:name w:val="Acknowledgment"/>
    <w:basedOn w:val="BaseText"/>
    <w:rsid w:val="00CB0D0A"/>
    <w:pPr>
      <w:spacing w:line="360" w:lineRule="auto"/>
    </w:pPr>
  </w:style>
  <w:style w:type="paragraph" w:customStyle="1" w:styleId="AcknowledgmentTitle">
    <w:name w:val="AcknowledgmentTitle"/>
    <w:basedOn w:val="Heading1"/>
    <w:rsid w:val="00CB0D0A"/>
    <w:pPr>
      <w:keepLines w:val="0"/>
      <w:spacing w:before="240" w:after="60" w:line="259" w:lineRule="auto"/>
    </w:pPr>
    <w:rPr>
      <w:rFonts w:ascii="Arial" w:eastAsia="Times New Roman" w:hAnsi="Arial" w:cstheme="minorBidi"/>
      <w:bCs w:val="0"/>
      <w:color w:val="auto"/>
      <w:kern w:val="28"/>
      <w:sz w:val="24"/>
      <w:szCs w:val="22"/>
      <w:lang w:val="en-GB"/>
    </w:rPr>
  </w:style>
  <w:style w:type="paragraph" w:customStyle="1" w:styleId="Affiliations">
    <w:name w:val="Affiliations"/>
    <w:basedOn w:val="BaseText"/>
    <w:qFormat/>
    <w:rsid w:val="00CB0D0A"/>
    <w:pPr>
      <w:spacing w:after="0" w:line="360" w:lineRule="auto"/>
    </w:pPr>
    <w:rPr>
      <w:sz w:val="20"/>
      <w:szCs w:val="20"/>
      <w:lang w:val="de-DE" w:eastAsia="de-DE"/>
    </w:rPr>
  </w:style>
  <w:style w:type="paragraph" w:customStyle="1" w:styleId="Authors">
    <w:name w:val="Authors"/>
    <w:basedOn w:val="BaseText"/>
    <w:rsid w:val="00CB0D0A"/>
    <w:pPr>
      <w:spacing w:line="360" w:lineRule="auto"/>
    </w:pPr>
  </w:style>
  <w:style w:type="paragraph" w:customStyle="1" w:styleId="BodyPara">
    <w:name w:val="BodyPara"/>
    <w:basedOn w:val="BaseText"/>
    <w:rsid w:val="00CB0D0A"/>
    <w:pPr>
      <w:spacing w:line="360" w:lineRule="auto"/>
    </w:pPr>
    <w:rPr>
      <w:sz w:val="24"/>
    </w:rPr>
  </w:style>
  <w:style w:type="paragraph" w:customStyle="1" w:styleId="BodyIndent">
    <w:name w:val="BodyIndent"/>
    <w:basedOn w:val="BaseText"/>
    <w:qFormat/>
    <w:rsid w:val="00CB0D0A"/>
    <w:pPr>
      <w:spacing w:after="0" w:line="360" w:lineRule="auto"/>
      <w:ind w:firstLine="720"/>
    </w:pPr>
    <w:rPr>
      <w:sz w:val="24"/>
      <w:szCs w:val="20"/>
      <w:lang w:val="de-DE" w:eastAsia="de-DE"/>
    </w:rPr>
  </w:style>
  <w:style w:type="paragraph" w:customStyle="1" w:styleId="Boxhead">
    <w:name w:val="Boxhead"/>
    <w:basedOn w:val="Heading1"/>
    <w:rsid w:val="00CB0D0A"/>
    <w:pPr>
      <w:keepLines w:val="0"/>
      <w:spacing w:before="240" w:after="60" w:line="259" w:lineRule="auto"/>
    </w:pPr>
    <w:rPr>
      <w:rFonts w:ascii="Arial" w:eastAsia="Times New Roman" w:hAnsi="Arial" w:cstheme="minorBidi"/>
      <w:bCs w:val="0"/>
      <w:color w:val="auto"/>
      <w:kern w:val="28"/>
      <w:sz w:val="28"/>
      <w:szCs w:val="22"/>
      <w:lang w:val="en-GB"/>
    </w:rPr>
  </w:style>
  <w:style w:type="paragraph" w:customStyle="1" w:styleId="BoxText">
    <w:name w:val="BoxText"/>
    <w:basedOn w:val="BaseText"/>
    <w:rsid w:val="00CB0D0A"/>
  </w:style>
  <w:style w:type="paragraph" w:customStyle="1" w:styleId="BulletedList">
    <w:name w:val="BulletedList"/>
    <w:basedOn w:val="BaseText"/>
    <w:rsid w:val="00CB0D0A"/>
    <w:pPr>
      <w:ind w:left="360" w:hanging="360"/>
    </w:pPr>
  </w:style>
  <w:style w:type="paragraph" w:customStyle="1" w:styleId="CompInterest">
    <w:name w:val="CompInterest"/>
    <w:basedOn w:val="BaseText"/>
    <w:rsid w:val="00CB0D0A"/>
    <w:pPr>
      <w:spacing w:line="360" w:lineRule="auto"/>
    </w:pPr>
  </w:style>
  <w:style w:type="paragraph" w:customStyle="1" w:styleId="Correspondence">
    <w:name w:val="Correspondence"/>
    <w:basedOn w:val="BaseText"/>
    <w:rsid w:val="00CB0D0A"/>
    <w:pPr>
      <w:spacing w:line="360" w:lineRule="auto"/>
    </w:pPr>
  </w:style>
  <w:style w:type="paragraph" w:customStyle="1" w:styleId="DisplayMatter">
    <w:name w:val="DisplayMatter"/>
    <w:basedOn w:val="BaseText"/>
    <w:rsid w:val="00CB0D0A"/>
  </w:style>
  <w:style w:type="paragraph" w:customStyle="1" w:styleId="Endnote">
    <w:name w:val="Endnote"/>
    <w:basedOn w:val="BaseText"/>
    <w:rsid w:val="00CB0D0A"/>
  </w:style>
  <w:style w:type="paragraph" w:customStyle="1" w:styleId="Equation">
    <w:name w:val="Equation"/>
    <w:basedOn w:val="BaseText"/>
    <w:rsid w:val="00CB0D0A"/>
    <w:pPr>
      <w:ind w:left="1440" w:right="1440"/>
    </w:pPr>
  </w:style>
  <w:style w:type="paragraph" w:customStyle="1" w:styleId="FirstPara">
    <w:name w:val="FirstPara"/>
    <w:basedOn w:val="BaseText"/>
    <w:link w:val="FirstParaChar"/>
    <w:qFormat/>
    <w:rsid w:val="00CB0D0A"/>
    <w:pPr>
      <w:spacing w:after="0" w:line="360" w:lineRule="auto"/>
    </w:pPr>
    <w:rPr>
      <w:sz w:val="24"/>
      <w:szCs w:val="20"/>
      <w:lang w:val="de-DE" w:eastAsia="de-DE"/>
    </w:rPr>
  </w:style>
  <w:style w:type="character" w:customStyle="1" w:styleId="FirstParaChar">
    <w:name w:val="FirstPara Char"/>
    <w:basedOn w:val="DefaultParagraphFont"/>
    <w:link w:val="FirstPara"/>
    <w:rsid w:val="00CB0D0A"/>
    <w:rPr>
      <w:rFonts w:ascii="Times New Roman" w:eastAsia="Times New Roman" w:hAnsi="Times New Roman"/>
      <w:szCs w:val="20"/>
      <w:lang w:val="de-DE" w:eastAsia="de-DE"/>
    </w:rPr>
  </w:style>
  <w:style w:type="paragraph" w:customStyle="1" w:styleId="Footnote">
    <w:name w:val="Footnote"/>
    <w:basedOn w:val="BaseText"/>
    <w:rsid w:val="00CB0D0A"/>
    <w:pPr>
      <w:spacing w:line="360" w:lineRule="auto"/>
    </w:pPr>
  </w:style>
  <w:style w:type="paragraph" w:customStyle="1" w:styleId="Glossary">
    <w:name w:val="Glossary"/>
    <w:basedOn w:val="BaseText"/>
    <w:rsid w:val="00CB0D0A"/>
  </w:style>
  <w:style w:type="paragraph" w:customStyle="1" w:styleId="GlossaryTerm">
    <w:name w:val="GlossaryTerm"/>
    <w:basedOn w:val="BaseText"/>
    <w:rsid w:val="00CB0D0A"/>
  </w:style>
  <w:style w:type="paragraph" w:customStyle="1" w:styleId="MethEqn">
    <w:name w:val="MethEqn"/>
    <w:basedOn w:val="BaseText"/>
    <w:rsid w:val="00CB0D0A"/>
    <w:pPr>
      <w:ind w:left="1440" w:right="1440"/>
    </w:pPr>
    <w:rPr>
      <w:sz w:val="18"/>
    </w:rPr>
  </w:style>
  <w:style w:type="paragraph" w:customStyle="1" w:styleId="MethHead1">
    <w:name w:val="MethHead1"/>
    <w:basedOn w:val="Heading1"/>
    <w:qFormat/>
    <w:rsid w:val="00CB0D0A"/>
    <w:pPr>
      <w:keepLines w:val="0"/>
      <w:spacing w:before="240" w:after="60"/>
    </w:pPr>
    <w:rPr>
      <w:rFonts w:ascii="Arial" w:eastAsia="Times New Roman" w:hAnsi="Arial" w:cstheme="minorBidi"/>
      <w:bCs w:val="0"/>
      <w:color w:val="auto"/>
      <w:kern w:val="28"/>
      <w:sz w:val="24"/>
      <w:szCs w:val="20"/>
      <w:lang w:val="de-DE" w:eastAsia="de-DE"/>
    </w:rPr>
  </w:style>
  <w:style w:type="paragraph" w:customStyle="1" w:styleId="MethHead2">
    <w:name w:val="MethHead2"/>
    <w:basedOn w:val="Heading1"/>
    <w:rsid w:val="00CB0D0A"/>
    <w:pPr>
      <w:keepLines w:val="0"/>
      <w:spacing w:before="240" w:after="60" w:line="259" w:lineRule="auto"/>
      <w:outlineLvl w:val="1"/>
    </w:pPr>
    <w:rPr>
      <w:rFonts w:ascii="Arial" w:eastAsia="Times New Roman" w:hAnsi="Arial" w:cstheme="minorBidi"/>
      <w:bCs w:val="0"/>
      <w:color w:val="auto"/>
      <w:kern w:val="28"/>
      <w:sz w:val="20"/>
      <w:szCs w:val="22"/>
      <w:lang w:val="en-GB"/>
    </w:rPr>
  </w:style>
  <w:style w:type="paragraph" w:customStyle="1" w:styleId="MethPara">
    <w:name w:val="MethPara"/>
    <w:basedOn w:val="BaseText"/>
    <w:qFormat/>
    <w:rsid w:val="00CB0D0A"/>
    <w:pPr>
      <w:spacing w:after="0" w:line="360" w:lineRule="auto"/>
    </w:pPr>
    <w:rPr>
      <w:sz w:val="24"/>
      <w:szCs w:val="20"/>
      <w:lang w:val="de-DE" w:eastAsia="de-DE"/>
    </w:rPr>
  </w:style>
  <w:style w:type="paragraph" w:customStyle="1" w:styleId="MethParaIndent">
    <w:name w:val="MethParaIndent"/>
    <w:basedOn w:val="BaseText"/>
    <w:qFormat/>
    <w:rsid w:val="00CB0D0A"/>
    <w:pPr>
      <w:spacing w:after="0" w:line="360" w:lineRule="auto"/>
      <w:ind w:firstLine="720"/>
    </w:pPr>
    <w:rPr>
      <w:sz w:val="24"/>
      <w:szCs w:val="20"/>
      <w:lang w:val="de-DE" w:eastAsia="de-DE"/>
    </w:rPr>
  </w:style>
  <w:style w:type="paragraph" w:customStyle="1" w:styleId="NumList1">
    <w:name w:val="NumList1"/>
    <w:basedOn w:val="BaseText"/>
    <w:rsid w:val="00CB0D0A"/>
    <w:pPr>
      <w:ind w:left="360" w:hanging="360"/>
    </w:pPr>
  </w:style>
  <w:style w:type="paragraph" w:customStyle="1" w:styleId="NumList2">
    <w:name w:val="NumList2"/>
    <w:basedOn w:val="BaseText"/>
    <w:rsid w:val="00CB0D0A"/>
    <w:pPr>
      <w:ind w:left="720" w:hanging="360"/>
    </w:pPr>
  </w:style>
  <w:style w:type="paragraph" w:customStyle="1" w:styleId="NumList3">
    <w:name w:val="NumList3"/>
    <w:basedOn w:val="BaseText"/>
    <w:rsid w:val="00CB0D0A"/>
    <w:pPr>
      <w:ind w:left="1080" w:hanging="360"/>
    </w:pPr>
  </w:style>
  <w:style w:type="paragraph" w:customStyle="1" w:styleId="NumListLevel4">
    <w:name w:val="NumListLevel4"/>
    <w:basedOn w:val="BaseText"/>
    <w:rsid w:val="00CB0D0A"/>
    <w:pPr>
      <w:ind w:left="1440" w:hanging="360"/>
    </w:pPr>
  </w:style>
  <w:style w:type="paragraph" w:styleId="Quote">
    <w:name w:val="Quote"/>
    <w:basedOn w:val="BaseText"/>
    <w:link w:val="QuoteChar"/>
    <w:uiPriority w:val="29"/>
    <w:rsid w:val="00CB0D0A"/>
    <w:pPr>
      <w:ind w:left="1440" w:right="1440"/>
    </w:pPr>
  </w:style>
  <w:style w:type="character" w:customStyle="1" w:styleId="QuoteChar">
    <w:name w:val="Quote Char"/>
    <w:basedOn w:val="DefaultParagraphFont"/>
    <w:link w:val="Quote"/>
    <w:uiPriority w:val="29"/>
    <w:rsid w:val="00CB0D0A"/>
    <w:rPr>
      <w:rFonts w:ascii="Times New Roman" w:eastAsia="Times New Roman" w:hAnsi="Times New Roman"/>
      <w:sz w:val="22"/>
      <w:szCs w:val="22"/>
      <w:lang w:val="en-GB"/>
    </w:rPr>
  </w:style>
  <w:style w:type="paragraph" w:customStyle="1" w:styleId="ReceivedAccepted">
    <w:name w:val="ReceivedAccepted"/>
    <w:basedOn w:val="BaseText"/>
    <w:rsid w:val="00CB0D0A"/>
    <w:pPr>
      <w:spacing w:line="360" w:lineRule="auto"/>
    </w:pPr>
  </w:style>
  <w:style w:type="paragraph" w:customStyle="1" w:styleId="Reference">
    <w:name w:val="Reference"/>
    <w:basedOn w:val="BaseText"/>
    <w:link w:val="ReferenceChar"/>
    <w:qFormat/>
    <w:rsid w:val="00CB0D0A"/>
    <w:pPr>
      <w:spacing w:after="0" w:line="360" w:lineRule="auto"/>
      <w:ind w:left="792" w:hanging="792"/>
    </w:pPr>
    <w:rPr>
      <w:sz w:val="24"/>
      <w:szCs w:val="20"/>
      <w:lang w:val="en-US"/>
    </w:rPr>
  </w:style>
  <w:style w:type="character" w:customStyle="1" w:styleId="ReferenceChar">
    <w:name w:val="Reference Char"/>
    <w:basedOn w:val="DefaultParagraphFont"/>
    <w:link w:val="Reference"/>
    <w:rsid w:val="00CB0D0A"/>
    <w:rPr>
      <w:rFonts w:ascii="Times New Roman" w:eastAsia="Times New Roman" w:hAnsi="Times New Roman"/>
      <w:szCs w:val="20"/>
      <w:lang w:val="en-US"/>
    </w:rPr>
  </w:style>
  <w:style w:type="paragraph" w:customStyle="1" w:styleId="ReferenceHead">
    <w:name w:val="ReferenceHead"/>
    <w:basedOn w:val="Heading1"/>
    <w:rsid w:val="00CB0D0A"/>
    <w:pPr>
      <w:keepLines w:val="0"/>
      <w:spacing w:before="240" w:after="60" w:line="259" w:lineRule="auto"/>
    </w:pPr>
    <w:rPr>
      <w:rFonts w:ascii="Arial" w:eastAsia="Times New Roman" w:hAnsi="Arial" w:cstheme="minorBidi"/>
      <w:bCs w:val="0"/>
      <w:color w:val="auto"/>
      <w:kern w:val="28"/>
      <w:sz w:val="28"/>
      <w:szCs w:val="22"/>
      <w:lang w:val="en-GB"/>
    </w:rPr>
  </w:style>
  <w:style w:type="paragraph" w:customStyle="1" w:styleId="Sec1Ttl">
    <w:name w:val="Sec1Ttl"/>
    <w:basedOn w:val="Heading1"/>
    <w:rsid w:val="00CB0D0A"/>
    <w:pPr>
      <w:keepLines w:val="0"/>
      <w:spacing w:before="240" w:after="60" w:line="259" w:lineRule="auto"/>
    </w:pPr>
    <w:rPr>
      <w:rFonts w:ascii="Arial" w:eastAsia="Times New Roman" w:hAnsi="Arial" w:cstheme="minorBidi"/>
      <w:bCs w:val="0"/>
      <w:color w:val="auto"/>
      <w:kern w:val="28"/>
      <w:sz w:val="24"/>
      <w:szCs w:val="22"/>
      <w:lang w:val="en-GB"/>
    </w:rPr>
  </w:style>
  <w:style w:type="paragraph" w:customStyle="1" w:styleId="Sec2Ttl">
    <w:name w:val="Sec2Ttl"/>
    <w:basedOn w:val="Heading1"/>
    <w:rsid w:val="00CB0D0A"/>
    <w:pPr>
      <w:keepLines w:val="0"/>
      <w:spacing w:before="240" w:after="60" w:line="259" w:lineRule="auto"/>
      <w:outlineLvl w:val="1"/>
    </w:pPr>
    <w:rPr>
      <w:rFonts w:ascii="Arial" w:eastAsia="Times New Roman" w:hAnsi="Arial" w:cstheme="minorBidi"/>
      <w:bCs w:val="0"/>
      <w:color w:val="auto"/>
      <w:kern w:val="28"/>
      <w:sz w:val="20"/>
      <w:szCs w:val="22"/>
      <w:lang w:val="en-GB"/>
    </w:rPr>
  </w:style>
  <w:style w:type="paragraph" w:customStyle="1" w:styleId="SuppInfor">
    <w:name w:val="SuppInfor"/>
    <w:basedOn w:val="BaseText"/>
    <w:rsid w:val="00CB0D0A"/>
    <w:pPr>
      <w:spacing w:line="360" w:lineRule="auto"/>
    </w:pPr>
  </w:style>
  <w:style w:type="paragraph" w:customStyle="1" w:styleId="TableBody">
    <w:name w:val="TableBody"/>
    <w:basedOn w:val="BaseText"/>
    <w:rsid w:val="00CB0D0A"/>
    <w:pPr>
      <w:spacing w:before="0"/>
    </w:pPr>
    <w:rPr>
      <w:rFonts w:ascii="Arial" w:hAnsi="Arial"/>
    </w:rPr>
  </w:style>
  <w:style w:type="paragraph" w:customStyle="1" w:styleId="TableFootnote">
    <w:name w:val="TableFootnote"/>
    <w:basedOn w:val="BaseText"/>
    <w:rsid w:val="00CB0D0A"/>
    <w:pPr>
      <w:spacing w:before="0"/>
    </w:pPr>
    <w:rPr>
      <w:rFonts w:ascii="Arial" w:hAnsi="Arial"/>
    </w:rPr>
  </w:style>
  <w:style w:type="paragraph" w:customStyle="1" w:styleId="TableHead">
    <w:name w:val="TableHead"/>
    <w:basedOn w:val="BaseText"/>
    <w:rsid w:val="00CB0D0A"/>
    <w:pPr>
      <w:spacing w:before="0"/>
    </w:pPr>
    <w:rPr>
      <w:rFonts w:ascii="Arial" w:hAnsi="Arial"/>
    </w:rPr>
  </w:style>
  <w:style w:type="paragraph" w:customStyle="1" w:styleId="TableLegend">
    <w:name w:val="TableLegend"/>
    <w:basedOn w:val="BaseText"/>
    <w:rsid w:val="00CB0D0A"/>
    <w:pPr>
      <w:spacing w:before="0"/>
    </w:pPr>
    <w:rPr>
      <w:rFonts w:ascii="Arial" w:hAnsi="Arial"/>
    </w:rPr>
  </w:style>
  <w:style w:type="paragraph" w:customStyle="1" w:styleId="TableTitle">
    <w:name w:val="TableTitle"/>
    <w:basedOn w:val="BaseText"/>
    <w:rsid w:val="00CB0D0A"/>
    <w:rPr>
      <w:rFonts w:ascii="Arial" w:hAnsi="Arial"/>
    </w:rPr>
  </w:style>
  <w:style w:type="paragraph" w:styleId="Title">
    <w:name w:val="Title"/>
    <w:basedOn w:val="BaseHeading"/>
    <w:link w:val="TitleChar"/>
    <w:uiPriority w:val="10"/>
    <w:rsid w:val="00CB0D0A"/>
    <w:pPr>
      <w:spacing w:line="360" w:lineRule="auto"/>
    </w:pPr>
  </w:style>
  <w:style w:type="character" w:customStyle="1" w:styleId="TitleChar">
    <w:name w:val="Title Char"/>
    <w:basedOn w:val="DefaultParagraphFont"/>
    <w:link w:val="Title"/>
    <w:uiPriority w:val="10"/>
    <w:rsid w:val="00CB0D0A"/>
    <w:rPr>
      <w:rFonts w:ascii="Arial" w:eastAsia="Times New Roman" w:hAnsi="Arial"/>
      <w:b/>
      <w:kern w:val="28"/>
      <w:sz w:val="28"/>
      <w:szCs w:val="22"/>
      <w:lang w:val="en-GB"/>
    </w:rPr>
  </w:style>
  <w:style w:type="paragraph" w:customStyle="1" w:styleId="UnnumList">
    <w:name w:val="UnnumList"/>
    <w:basedOn w:val="BaseText"/>
    <w:rsid w:val="00CB0D0A"/>
    <w:pPr>
      <w:ind w:left="360" w:hanging="360"/>
    </w:pPr>
  </w:style>
  <w:style w:type="paragraph" w:customStyle="1" w:styleId="AuthorContrib">
    <w:name w:val="AuthorContrib"/>
    <w:basedOn w:val="BaseText"/>
    <w:qFormat/>
    <w:rsid w:val="00CB0D0A"/>
    <w:pPr>
      <w:spacing w:after="0" w:line="360" w:lineRule="auto"/>
    </w:pPr>
    <w:rPr>
      <w:sz w:val="20"/>
      <w:szCs w:val="20"/>
      <w:lang w:val="de-DE" w:eastAsia="de-DE"/>
    </w:rPr>
  </w:style>
  <w:style w:type="paragraph" w:customStyle="1" w:styleId="AuthorInfo">
    <w:name w:val="AuthorInfo"/>
    <w:basedOn w:val="BaseText"/>
    <w:qFormat/>
    <w:rsid w:val="00CB0D0A"/>
    <w:pPr>
      <w:spacing w:after="0" w:line="360" w:lineRule="auto"/>
    </w:pPr>
    <w:rPr>
      <w:sz w:val="20"/>
      <w:szCs w:val="20"/>
      <w:lang w:val="de-DE" w:eastAsia="de-DE"/>
    </w:rPr>
  </w:style>
  <w:style w:type="paragraph" w:customStyle="1" w:styleId="Sec3Ttl">
    <w:name w:val="Sec3Ttl"/>
    <w:basedOn w:val="BaseHeading"/>
    <w:rsid w:val="00CB0D0A"/>
    <w:pPr>
      <w:outlineLvl w:val="2"/>
    </w:pPr>
    <w:rPr>
      <w:sz w:val="18"/>
    </w:rPr>
  </w:style>
  <w:style w:type="paragraph" w:customStyle="1" w:styleId="BoxTextIndent">
    <w:name w:val="BoxTextIndent"/>
    <w:basedOn w:val="BaseText"/>
    <w:rsid w:val="00CB0D0A"/>
    <w:pPr>
      <w:ind w:firstLine="720"/>
    </w:pPr>
  </w:style>
  <w:style w:type="paragraph" w:customStyle="1" w:styleId="BoxFigureLegend">
    <w:name w:val="BoxFigureLegend"/>
    <w:basedOn w:val="BaseText"/>
    <w:rsid w:val="00CB0D0A"/>
  </w:style>
  <w:style w:type="paragraph" w:customStyle="1" w:styleId="BCACorrAmfront">
    <w:name w:val="BCA_CorrAm_front"/>
    <w:basedOn w:val="BaseText"/>
    <w:rsid w:val="00CB0D0A"/>
  </w:style>
  <w:style w:type="paragraph" w:customStyle="1" w:styleId="OnlineMethHead1">
    <w:name w:val="Online_MethHead1"/>
    <w:basedOn w:val="BaseHeading"/>
    <w:rsid w:val="00CB0D0A"/>
    <w:rPr>
      <w:sz w:val="24"/>
    </w:rPr>
  </w:style>
  <w:style w:type="paragraph" w:customStyle="1" w:styleId="OnlineMethHead2">
    <w:name w:val="Online_MethHead2"/>
    <w:basedOn w:val="BaseHeading"/>
    <w:rsid w:val="00CB0D0A"/>
    <w:pPr>
      <w:outlineLvl w:val="1"/>
    </w:pPr>
    <w:rPr>
      <w:sz w:val="20"/>
    </w:rPr>
  </w:style>
  <w:style w:type="paragraph" w:customStyle="1" w:styleId="OnlineMethPara">
    <w:name w:val="Online_MethPara"/>
    <w:basedOn w:val="BaseText"/>
    <w:rsid w:val="00CB0D0A"/>
    <w:pPr>
      <w:spacing w:line="360" w:lineRule="auto"/>
    </w:pPr>
    <w:rPr>
      <w:sz w:val="24"/>
    </w:rPr>
  </w:style>
  <w:style w:type="paragraph" w:customStyle="1" w:styleId="OnlineMethParaIndent">
    <w:name w:val="Online_MethParaIndent"/>
    <w:basedOn w:val="BaseText"/>
    <w:rsid w:val="00CB0D0A"/>
    <w:pPr>
      <w:spacing w:line="360" w:lineRule="auto"/>
      <w:ind w:firstLine="720"/>
    </w:pPr>
    <w:rPr>
      <w:sz w:val="24"/>
    </w:rPr>
  </w:style>
  <w:style w:type="paragraph" w:customStyle="1" w:styleId="OnlineReference">
    <w:name w:val="Online_Reference"/>
    <w:basedOn w:val="BaseText"/>
    <w:rsid w:val="00CB0D0A"/>
    <w:pPr>
      <w:spacing w:line="360" w:lineRule="auto"/>
      <w:ind w:left="792" w:hanging="792"/>
    </w:pPr>
    <w:rPr>
      <w:sz w:val="24"/>
    </w:rPr>
  </w:style>
  <w:style w:type="paragraph" w:customStyle="1" w:styleId="ParagraphList">
    <w:name w:val="ParagraphList"/>
    <w:basedOn w:val="Normal"/>
    <w:next w:val="BaseText"/>
    <w:rsid w:val="00CB0D0A"/>
    <w:pPr>
      <w:spacing w:after="160" w:line="360" w:lineRule="auto"/>
    </w:pPr>
    <w:rPr>
      <w:rFonts w:eastAsia="Times New Roman"/>
      <w:szCs w:val="22"/>
      <w:lang w:val="en-GB"/>
    </w:rPr>
  </w:style>
  <w:style w:type="paragraph" w:customStyle="1" w:styleId="ReferenceAnnotation">
    <w:name w:val="ReferenceAnnotation"/>
    <w:basedOn w:val="BaseText"/>
    <w:rsid w:val="00CB0D0A"/>
    <w:pPr>
      <w:spacing w:line="360" w:lineRule="auto"/>
      <w:ind w:left="792"/>
    </w:pPr>
    <w:rPr>
      <w:b/>
      <w:sz w:val="24"/>
    </w:rPr>
  </w:style>
  <w:style w:type="paragraph" w:customStyle="1" w:styleId="OnlineDispMat">
    <w:name w:val="Online_DispMat"/>
    <w:basedOn w:val="BaseText"/>
    <w:rsid w:val="00CB0D0A"/>
    <w:rPr>
      <w:szCs w:val="24"/>
    </w:rPr>
  </w:style>
  <w:style w:type="paragraph" w:customStyle="1" w:styleId="IneraCharStyleParag201501121209">
    <w:name w:val="Inera_CharStyleParag201501121209"/>
    <w:basedOn w:val="Normal"/>
    <w:link w:val="IneraCharStyleParag201501121209Char"/>
    <w:rsid w:val="00CB0D0A"/>
    <w:pPr>
      <w:spacing w:after="160" w:line="259" w:lineRule="auto"/>
    </w:pPr>
    <w:rPr>
      <w:rFonts w:eastAsia="Times New Roman"/>
      <w:sz w:val="22"/>
      <w:szCs w:val="22"/>
      <w:lang w:val="en-GB"/>
    </w:rPr>
  </w:style>
  <w:style w:type="character" w:customStyle="1" w:styleId="IneraCharStyleParag201501121209Char">
    <w:name w:val="Inera_CharStyleParag201501121209 Char"/>
    <w:basedOn w:val="QueryChar"/>
    <w:link w:val="IneraCharStyleParag201501121209"/>
    <w:rsid w:val="00CB0D0A"/>
    <w:rPr>
      <w:rFonts w:ascii="Times New Roman" w:eastAsia="Times New Roman" w:hAnsi="Times New Roman"/>
      <w:sz w:val="22"/>
      <w:szCs w:val="22"/>
      <w:lang w:val="en-GB"/>
    </w:rPr>
  </w:style>
  <w:style w:type="paragraph" w:customStyle="1" w:styleId="eXtyle">
    <w:name w:val="eXtyle"/>
    <w:basedOn w:val="Reference"/>
    <w:link w:val="eXtyleChar"/>
    <w:qFormat/>
    <w:rsid w:val="00CB0D0A"/>
    <w:pPr>
      <w:autoSpaceDE w:val="0"/>
      <w:autoSpaceDN w:val="0"/>
      <w:adjustRightInd w:val="0"/>
    </w:pPr>
    <w:rPr>
      <w:rFonts w:cs="Times New Roman"/>
    </w:rPr>
  </w:style>
  <w:style w:type="character" w:customStyle="1" w:styleId="eXtyleChar">
    <w:name w:val="eXtyle Char"/>
    <w:basedOn w:val="ReferenceChar"/>
    <w:link w:val="eXtyle"/>
    <w:rsid w:val="00CB0D0A"/>
    <w:rPr>
      <w:rFonts w:ascii="Times New Roman" w:eastAsia="Times New Roman" w:hAnsi="Times New Roman" w:cs="Times New Roman"/>
      <w:szCs w:val="20"/>
      <w:lang w:val="en-US"/>
    </w:rPr>
  </w:style>
  <w:style w:type="paragraph" w:styleId="ListBullet">
    <w:name w:val="List Bullet"/>
    <w:basedOn w:val="Normal"/>
    <w:rsid w:val="00CB0D0A"/>
    <w:pPr>
      <w:numPr>
        <w:numId w:val="31"/>
      </w:numPr>
      <w:spacing w:after="160" w:line="259" w:lineRule="auto"/>
      <w:contextualSpacing/>
    </w:pPr>
    <w:rPr>
      <w:rFonts w:eastAsia="Times New Roman"/>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04060-4334-B94E-A86D-B4127AE5E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7</Pages>
  <Words>6184</Words>
  <Characters>34017</Characters>
  <Application>Microsoft Office Word</Application>
  <DocSecurity>0</DocSecurity>
  <Lines>596</Lines>
  <Paragraphs>268</Paragraphs>
  <ScaleCrop>false</ScaleCrop>
  <HeadingPairs>
    <vt:vector size="2" baseType="variant">
      <vt:variant>
        <vt:lpstr>Title</vt:lpstr>
      </vt:variant>
      <vt:variant>
        <vt:i4>1</vt:i4>
      </vt:variant>
    </vt:vector>
  </HeadingPairs>
  <TitlesOfParts>
    <vt:vector size="1" baseType="lpstr">
      <vt:lpstr/>
    </vt:vector>
  </TitlesOfParts>
  <Company>Free</Company>
  <LinksUpToDate>false</LinksUpToDate>
  <CharactersWithSpaces>39933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39</cp:revision>
  <dcterms:created xsi:type="dcterms:W3CDTF">2015-12-04T02:03:00Z</dcterms:created>
  <dcterms:modified xsi:type="dcterms:W3CDTF">2021-07-02T15:01:00Z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http://www.zotero.org/styles/european-journal-of-human-genetics</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http://www.zotero.org/styles/bioinformatics</vt:lpwstr>
  </property>
  <property fmtid="{D5CDD505-2E9C-101B-9397-08002B2CF9AE}" pid="9" name="Mendeley Recent Style Name 2_1">
    <vt:lpwstr>Bioinformatics</vt:lpwstr>
  </property>
  <property fmtid="{D5CDD505-2E9C-101B-9397-08002B2CF9AE}" pid="10" name="Mendeley Recent Style Id 3_1">
    <vt:lpwstr>http://www.zotero.org/styles/european-journal-of-human-genetics</vt:lpwstr>
  </property>
  <property fmtid="{D5CDD505-2E9C-101B-9397-08002B2CF9AE}" pid="11" name="Mendeley Recent Style Name 3_1">
    <vt:lpwstr>European Journal of Human Genetics</vt:lpwstr>
  </property>
  <property fmtid="{D5CDD505-2E9C-101B-9397-08002B2CF9AE}" pid="12" name="Mendeley Recent Style Id 4_1">
    <vt:lpwstr>http://www.zotero.org/styles/g3</vt:lpwstr>
  </property>
  <property fmtid="{D5CDD505-2E9C-101B-9397-08002B2CF9AE}" pid="13" name="Mendeley Recent Style Name 4_1">
    <vt:lpwstr>G3: Genes, Genomes, Genetics</vt:lpwstr>
  </property>
  <property fmtid="{D5CDD505-2E9C-101B-9397-08002B2CF9AE}" pid="14" name="Mendeley Recent Style Id 5_1">
    <vt:lpwstr>http://www.zotero.org/styles/genetics</vt:lpwstr>
  </property>
  <property fmtid="{D5CDD505-2E9C-101B-9397-08002B2CF9AE}" pid="15" name="Mendeley Recent Style Name 5_1">
    <vt:lpwstr>Genetics</vt:lpwstr>
  </property>
  <property fmtid="{D5CDD505-2E9C-101B-9397-08002B2CF9AE}" pid="16" name="Mendeley Recent Style Id 6_1">
    <vt:lpwstr>http://www.zotero.org/styles/genome-research</vt:lpwstr>
  </property>
  <property fmtid="{D5CDD505-2E9C-101B-9397-08002B2CF9AE}" pid="17" name="Mendeley Recent Style Name 6_1">
    <vt:lpwstr>Genome Research</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http://www.zotero.org/styles/molecular-biology-and-evolution</vt:lpwstr>
  </property>
  <property fmtid="{D5CDD505-2E9C-101B-9397-08002B2CF9AE}" pid="21" name="Mendeley Recent Style Name 8_1">
    <vt:lpwstr>Molecular Biology and Evolution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977ba9dd-5cbb-3a62-8b9b-474aa0cfbc1c</vt:lpwstr>
  </property>
</Properties>
</file>